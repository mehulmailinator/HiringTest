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0D44E" w14:textId="3E883D5B" w:rsidR="00D14A61" w:rsidRDefault="5961550D" w:rsidP="5961550D">
      <w:pPr>
        <w:pStyle w:val="Heading1"/>
        <w:jc w:val="center"/>
        <w:rPr>
          <w:sz w:val="24"/>
          <w:szCs w:val="24"/>
        </w:rPr>
      </w:pPr>
      <w:bookmarkStart w:id="0" w:name="_GoBack"/>
      <w:bookmarkEnd w:id="0"/>
      <w:r w:rsidRPr="5961550D">
        <w:rPr>
          <w:sz w:val="24"/>
          <w:szCs w:val="24"/>
        </w:rPr>
        <w:t>ES Migrated Shared Mailbox – Permission Change Request Form</w:t>
      </w:r>
    </w:p>
    <w:p w14:paraId="7450D44F" w14:textId="6A725A8B" w:rsidR="00D14A61" w:rsidRDefault="000D1F42" w:rsidP="008B3CD1">
      <w:pPr>
        <w:pStyle w:val="NormalWeb"/>
        <w:ind w:left="90"/>
        <w:jc w:val="both"/>
        <w:rPr>
          <w:ins w:id="1" w:author="Noll, Rachael" w:date="2018-09-21T15:15:00Z"/>
          <w:rFonts w:ascii="Arial" w:hAnsi="Arial"/>
          <w:b/>
          <w:sz w:val="20"/>
        </w:rPr>
      </w:pPr>
      <w:del w:id="2" w:author="Noll, Rachael" w:date="2018-09-21T15:34:00Z">
        <w:r w:rsidRPr="00D357C5" w:rsidDel="00351594">
          <w:rPr>
            <w:rFonts w:ascii="Arial" w:hAnsi="Arial"/>
            <w:sz w:val="20"/>
            <w:rPrChange w:id="3" w:author="Noll, Rachael" w:date="2018-09-21T15:13:00Z">
              <w:rPr>
                <w:rFonts w:ascii="Arial" w:hAnsi="Arial"/>
                <w:sz w:val="18"/>
              </w:rPr>
            </w:rPrChange>
          </w:rPr>
          <w:delText xml:space="preserve">This </w:delText>
        </w:r>
      </w:del>
      <w:ins w:id="4" w:author="Noll, Rachael" w:date="2018-09-21T15:34:00Z">
        <w:r w:rsidR="00351594">
          <w:rPr>
            <w:rFonts w:ascii="Arial" w:hAnsi="Arial"/>
            <w:sz w:val="20"/>
          </w:rPr>
          <w:t>Use</w:t>
        </w:r>
        <w:r w:rsidR="001916FE">
          <w:rPr>
            <w:rFonts w:ascii="Arial" w:hAnsi="Arial"/>
            <w:sz w:val="20"/>
          </w:rPr>
          <w:t xml:space="preserve"> this</w:t>
        </w:r>
        <w:r w:rsidR="00351594" w:rsidRPr="00D357C5">
          <w:rPr>
            <w:rFonts w:ascii="Arial" w:hAnsi="Arial"/>
            <w:sz w:val="20"/>
            <w:rPrChange w:id="5" w:author="Noll, Rachael" w:date="2018-09-21T15:13:00Z">
              <w:rPr>
                <w:rFonts w:ascii="Arial" w:hAnsi="Arial"/>
                <w:sz w:val="18"/>
              </w:rPr>
            </w:rPrChange>
          </w:rPr>
          <w:t xml:space="preserve"> </w:t>
        </w:r>
      </w:ins>
      <w:r w:rsidRPr="00D357C5">
        <w:rPr>
          <w:rFonts w:ascii="Arial" w:hAnsi="Arial"/>
          <w:sz w:val="20"/>
          <w:rPrChange w:id="6" w:author="Noll, Rachael" w:date="2018-09-21T15:13:00Z">
            <w:rPr>
              <w:rFonts w:ascii="Arial" w:hAnsi="Arial"/>
              <w:sz w:val="18"/>
            </w:rPr>
          </w:rPrChange>
        </w:rPr>
        <w:t xml:space="preserve">form </w:t>
      </w:r>
      <w:del w:id="7" w:author="Noll, Rachael" w:date="2018-09-21T15:34:00Z">
        <w:r w:rsidRPr="00D357C5" w:rsidDel="001916FE">
          <w:rPr>
            <w:rFonts w:ascii="Arial" w:hAnsi="Arial"/>
            <w:sz w:val="20"/>
            <w:rPrChange w:id="8" w:author="Noll, Rachael" w:date="2018-09-21T15:13:00Z">
              <w:rPr>
                <w:rFonts w:ascii="Arial" w:hAnsi="Arial"/>
                <w:sz w:val="18"/>
              </w:rPr>
            </w:rPrChange>
          </w:rPr>
          <w:delText xml:space="preserve">is </w:delText>
        </w:r>
      </w:del>
      <w:r w:rsidRPr="00D357C5">
        <w:rPr>
          <w:rFonts w:ascii="Arial" w:hAnsi="Arial"/>
          <w:sz w:val="20"/>
          <w:rPrChange w:id="9" w:author="Noll, Rachael" w:date="2018-09-21T15:13:00Z">
            <w:rPr>
              <w:rFonts w:ascii="Arial" w:hAnsi="Arial"/>
              <w:sz w:val="18"/>
            </w:rPr>
          </w:rPrChange>
        </w:rPr>
        <w:t xml:space="preserve">to </w:t>
      </w:r>
      <w:del w:id="10" w:author="Noll, Rachael" w:date="2018-09-21T15:14:00Z">
        <w:r w:rsidRPr="00D357C5" w:rsidDel="00D357C5">
          <w:rPr>
            <w:rFonts w:ascii="Arial" w:hAnsi="Arial"/>
            <w:sz w:val="20"/>
            <w:rPrChange w:id="11" w:author="Noll, Rachael" w:date="2018-09-21T15:13:00Z">
              <w:rPr>
                <w:rFonts w:ascii="Arial" w:hAnsi="Arial"/>
                <w:sz w:val="18"/>
              </w:rPr>
            </w:rPrChange>
          </w:rPr>
          <w:delText>request</w:delText>
        </w:r>
      </w:del>
      <w:ins w:id="12" w:author="Noll, Rachael" w:date="2018-09-21T15:14:00Z">
        <w:r w:rsidR="00D357C5">
          <w:rPr>
            <w:rFonts w:ascii="Arial" w:hAnsi="Arial"/>
            <w:sz w:val="20"/>
          </w:rPr>
          <w:t>request the ability to edit permissions</w:t>
        </w:r>
      </w:ins>
      <w:del w:id="13" w:author="Noll, Rachael" w:date="2018-09-21T15:14:00Z">
        <w:r w:rsidRPr="00D357C5" w:rsidDel="00D357C5">
          <w:rPr>
            <w:rFonts w:ascii="Arial" w:hAnsi="Arial"/>
            <w:sz w:val="20"/>
            <w:rPrChange w:id="14" w:author="Noll, Rachael" w:date="2018-09-21T15:13:00Z">
              <w:rPr>
                <w:rFonts w:ascii="Arial" w:hAnsi="Arial"/>
                <w:sz w:val="18"/>
              </w:rPr>
            </w:rPrChange>
          </w:rPr>
          <w:delText xml:space="preserve"> </w:delText>
        </w:r>
        <w:r w:rsidR="000D2A35" w:rsidRPr="00D357C5" w:rsidDel="00D357C5">
          <w:rPr>
            <w:rFonts w:ascii="Arial" w:hAnsi="Arial"/>
            <w:sz w:val="20"/>
            <w:rPrChange w:id="15" w:author="Noll, Rachael" w:date="2018-09-21T15:13:00Z">
              <w:rPr>
                <w:rFonts w:ascii="Arial" w:hAnsi="Arial"/>
                <w:sz w:val="18"/>
              </w:rPr>
            </w:rPrChange>
          </w:rPr>
          <w:delText xml:space="preserve">changes </w:delText>
        </w:r>
        <w:r w:rsidR="009579B7" w:rsidRPr="00D357C5" w:rsidDel="00D357C5">
          <w:rPr>
            <w:rFonts w:ascii="Arial" w:hAnsi="Arial"/>
            <w:sz w:val="20"/>
            <w:rPrChange w:id="16" w:author="Noll, Rachael" w:date="2018-09-21T15:13:00Z">
              <w:rPr>
                <w:rFonts w:ascii="Arial" w:hAnsi="Arial"/>
                <w:sz w:val="18"/>
              </w:rPr>
            </w:rPrChange>
          </w:rPr>
          <w:delText>to existing</w:delText>
        </w:r>
      </w:del>
      <w:ins w:id="17" w:author="Noll, Rachael" w:date="2018-09-21T15:14:00Z">
        <w:r w:rsidR="00D357C5">
          <w:rPr>
            <w:rFonts w:ascii="Arial" w:hAnsi="Arial"/>
            <w:sz w:val="20"/>
          </w:rPr>
          <w:t xml:space="preserve"> to DXC shared mailboxes that migrated from the HPE environment. </w:t>
        </w:r>
      </w:ins>
      <w:del w:id="18" w:author="Noll, Rachael" w:date="2018-09-21T15:15:00Z">
        <w:r w:rsidR="009579B7" w:rsidRPr="00D357C5" w:rsidDel="00D357C5">
          <w:rPr>
            <w:rFonts w:ascii="Arial" w:hAnsi="Arial"/>
            <w:sz w:val="20"/>
            <w:rPrChange w:id="19" w:author="Noll, Rachael" w:date="2018-09-21T15:13:00Z">
              <w:rPr>
                <w:rFonts w:ascii="Arial" w:hAnsi="Arial"/>
                <w:sz w:val="18"/>
              </w:rPr>
            </w:rPrChange>
          </w:rPr>
          <w:delText xml:space="preserve"> </w:delText>
        </w:r>
        <w:r w:rsidR="000D2A35" w:rsidRPr="00D357C5" w:rsidDel="00D357C5">
          <w:rPr>
            <w:rFonts w:ascii="Arial" w:hAnsi="Arial"/>
            <w:sz w:val="20"/>
            <w:rPrChange w:id="20" w:author="Noll, Rachael" w:date="2018-09-21T15:13:00Z">
              <w:rPr>
                <w:rFonts w:ascii="Arial" w:hAnsi="Arial"/>
                <w:sz w:val="18"/>
              </w:rPr>
            </w:rPrChange>
          </w:rPr>
          <w:delText xml:space="preserve">ES </w:delText>
        </w:r>
        <w:r w:rsidR="009579B7" w:rsidRPr="00D357C5" w:rsidDel="00D357C5">
          <w:rPr>
            <w:rFonts w:ascii="Arial" w:hAnsi="Arial"/>
            <w:sz w:val="20"/>
            <w:rPrChange w:id="21" w:author="Noll, Rachael" w:date="2018-09-21T15:13:00Z">
              <w:rPr>
                <w:rFonts w:ascii="Arial" w:hAnsi="Arial"/>
                <w:sz w:val="18"/>
              </w:rPr>
            </w:rPrChange>
          </w:rPr>
          <w:delText xml:space="preserve">migrated </w:delText>
        </w:r>
        <w:r w:rsidRPr="00D357C5" w:rsidDel="00D357C5">
          <w:rPr>
            <w:rFonts w:ascii="Arial" w:hAnsi="Arial"/>
            <w:sz w:val="20"/>
            <w:rPrChange w:id="22" w:author="Noll, Rachael" w:date="2018-09-21T15:13:00Z">
              <w:rPr>
                <w:rFonts w:ascii="Arial" w:hAnsi="Arial"/>
                <w:sz w:val="18"/>
              </w:rPr>
            </w:rPrChange>
          </w:rPr>
          <w:delText>shared</w:delText>
        </w:r>
        <w:r w:rsidR="00C92F9D" w:rsidRPr="00D357C5" w:rsidDel="00D357C5">
          <w:rPr>
            <w:rFonts w:ascii="Arial" w:hAnsi="Arial"/>
            <w:sz w:val="20"/>
            <w:rPrChange w:id="23" w:author="Noll, Rachael" w:date="2018-09-21T15:13:00Z">
              <w:rPr>
                <w:rFonts w:ascii="Arial" w:hAnsi="Arial"/>
                <w:sz w:val="18"/>
              </w:rPr>
            </w:rPrChange>
          </w:rPr>
          <w:delText xml:space="preserve"> </w:delText>
        </w:r>
        <w:r w:rsidRPr="00D357C5" w:rsidDel="00D357C5">
          <w:rPr>
            <w:rFonts w:ascii="Arial" w:hAnsi="Arial"/>
            <w:sz w:val="20"/>
            <w:rPrChange w:id="24" w:author="Noll, Rachael" w:date="2018-09-21T15:13:00Z">
              <w:rPr>
                <w:rFonts w:ascii="Arial" w:hAnsi="Arial"/>
                <w:sz w:val="18"/>
              </w:rPr>
            </w:rPrChange>
          </w:rPr>
          <w:delText>mailbox</w:delText>
        </w:r>
        <w:r w:rsidR="009579B7" w:rsidRPr="00D357C5" w:rsidDel="00D357C5">
          <w:rPr>
            <w:rFonts w:ascii="Arial" w:hAnsi="Arial"/>
            <w:sz w:val="20"/>
            <w:rPrChange w:id="25" w:author="Noll, Rachael" w:date="2018-09-21T15:13:00Z">
              <w:rPr>
                <w:rFonts w:ascii="Arial" w:hAnsi="Arial"/>
                <w:sz w:val="18"/>
              </w:rPr>
            </w:rPrChange>
          </w:rPr>
          <w:delText>es</w:delText>
        </w:r>
        <w:r w:rsidRPr="00D357C5" w:rsidDel="00D357C5">
          <w:rPr>
            <w:rFonts w:ascii="Arial" w:hAnsi="Arial"/>
            <w:sz w:val="20"/>
            <w:rPrChange w:id="26" w:author="Noll, Rachael" w:date="2018-09-21T15:13:00Z">
              <w:rPr>
                <w:rFonts w:ascii="Arial" w:hAnsi="Arial"/>
                <w:sz w:val="18"/>
              </w:rPr>
            </w:rPrChange>
          </w:rPr>
          <w:delText xml:space="preserve"> on the </w:delText>
        </w:r>
        <w:r w:rsidR="00CA06E4" w:rsidRPr="00D357C5" w:rsidDel="00D357C5">
          <w:rPr>
            <w:rFonts w:ascii="Arial" w:hAnsi="Arial"/>
            <w:sz w:val="20"/>
            <w:rPrChange w:id="27" w:author="Noll, Rachael" w:date="2018-09-21T15:13:00Z">
              <w:rPr>
                <w:rFonts w:ascii="Arial" w:hAnsi="Arial"/>
                <w:sz w:val="18"/>
              </w:rPr>
            </w:rPrChange>
          </w:rPr>
          <w:delText xml:space="preserve">DXC Exchange </w:delText>
        </w:r>
        <w:r w:rsidRPr="00D357C5" w:rsidDel="00D357C5">
          <w:rPr>
            <w:rFonts w:ascii="Arial" w:hAnsi="Arial"/>
            <w:sz w:val="20"/>
            <w:rPrChange w:id="28" w:author="Noll, Rachael" w:date="2018-09-21T15:13:00Z">
              <w:rPr>
                <w:rFonts w:ascii="Arial" w:hAnsi="Arial"/>
                <w:sz w:val="18"/>
              </w:rPr>
            </w:rPrChange>
          </w:rPr>
          <w:delText>service.</w:delText>
        </w:r>
        <w:r w:rsidR="009579B7" w:rsidRPr="00D357C5" w:rsidDel="00D357C5">
          <w:rPr>
            <w:rFonts w:ascii="Arial" w:hAnsi="Arial"/>
            <w:sz w:val="20"/>
            <w:rPrChange w:id="29" w:author="Noll, Rachael" w:date="2018-09-21T15:13:00Z">
              <w:rPr>
                <w:rFonts w:ascii="Arial" w:hAnsi="Arial"/>
                <w:sz w:val="18"/>
              </w:rPr>
            </w:rPrChange>
          </w:rPr>
          <w:delText xml:space="preserve"> </w:delText>
        </w:r>
      </w:del>
      <w:r w:rsidR="009579B7" w:rsidRPr="00D357C5">
        <w:rPr>
          <w:rFonts w:ascii="Arial" w:hAnsi="Arial"/>
          <w:b/>
          <w:sz w:val="20"/>
          <w:rPrChange w:id="30" w:author="Noll, Rachael" w:date="2018-09-21T15:13:00Z">
            <w:rPr>
              <w:rFonts w:ascii="Arial" w:hAnsi="Arial"/>
              <w:b/>
              <w:sz w:val="18"/>
              <w:u w:val="single"/>
            </w:rPr>
          </w:rPrChange>
        </w:rPr>
        <w:t>You must be an owner of the existing shared mailbox to request changes.</w:t>
      </w:r>
    </w:p>
    <w:p w14:paraId="43DFB5CB" w14:textId="6093E0E5" w:rsidR="00D357C5" w:rsidRPr="00D357C5" w:rsidRDefault="00D357C5" w:rsidP="008B3CD1">
      <w:pPr>
        <w:pStyle w:val="NormalWeb"/>
        <w:ind w:left="90"/>
        <w:jc w:val="both"/>
        <w:rPr>
          <w:rFonts w:ascii="Arial" w:hAnsi="Arial"/>
          <w:sz w:val="20"/>
          <w:rPrChange w:id="31" w:author="Noll, Rachael" w:date="2018-09-21T15:15:00Z">
            <w:rPr>
              <w:rFonts w:ascii="Arial" w:hAnsi="Arial"/>
              <w:sz w:val="18"/>
            </w:rPr>
          </w:rPrChange>
        </w:rPr>
      </w:pPr>
      <w:ins w:id="32" w:author="Noll, Rachael" w:date="2018-09-21T15:15:00Z">
        <w:r>
          <w:rPr>
            <w:rFonts w:ascii="Arial" w:hAnsi="Arial"/>
            <w:sz w:val="20"/>
          </w:rPr>
          <w:t xml:space="preserve">Shared mailbox permissions are managed through Security Groups. Once the below request is submitted and completed, three Security Groups will be created and assigned to the shared mailbox owner. The shared mailbox owner can manage membership of the Security Groups to manage shared mailbox permissions. </w:t>
        </w:r>
      </w:ins>
      <w:ins w:id="33" w:author="Noll, Rachael" w:date="2018-09-21T15:17:00Z">
        <w:r w:rsidRPr="00D357C5">
          <w:rPr>
            <w:rFonts w:ascii="Arial" w:hAnsi="Arial"/>
            <w:b/>
            <w:sz w:val="20"/>
            <w:rPrChange w:id="34" w:author="Noll, Rachael" w:date="2018-09-21T15:17:00Z">
              <w:rPr>
                <w:rFonts w:ascii="Arial" w:hAnsi="Arial"/>
                <w:sz w:val="20"/>
              </w:rPr>
            </w:rPrChange>
          </w:rPr>
          <w:fldChar w:fldCharType="begin"/>
        </w:r>
        <w:r w:rsidRPr="00D357C5">
          <w:rPr>
            <w:rFonts w:ascii="Arial" w:hAnsi="Arial"/>
            <w:b/>
            <w:sz w:val="20"/>
            <w:rPrChange w:id="35" w:author="Noll, Rachael" w:date="2018-09-21T15:17:00Z">
              <w:rPr>
                <w:rFonts w:ascii="Arial" w:hAnsi="Arial"/>
                <w:sz w:val="20"/>
              </w:rPr>
            </w:rPrChange>
          </w:rPr>
          <w:instrText xml:space="preserve"> HYPERLINK "https://csc.service-now.com/selfservice/article_detail.do?sysparm_document_key=kb_knowledge,89e3aa58db224b08d417e1994b96190e&amp;glide_sso_id=7b5e13254fb5d600a198a4eab110c723" </w:instrText>
        </w:r>
        <w:r w:rsidRPr="00D357C5">
          <w:rPr>
            <w:rFonts w:ascii="Arial" w:hAnsi="Arial"/>
            <w:b/>
            <w:sz w:val="20"/>
            <w:rPrChange w:id="36" w:author="Noll, Rachael" w:date="2018-09-21T15:17:00Z">
              <w:rPr>
                <w:rFonts w:ascii="Arial" w:hAnsi="Arial"/>
                <w:sz w:val="20"/>
              </w:rPr>
            </w:rPrChange>
          </w:rPr>
          <w:fldChar w:fldCharType="separate"/>
        </w:r>
        <w:r w:rsidRPr="00D357C5">
          <w:rPr>
            <w:rStyle w:val="Hyperlink"/>
            <w:rFonts w:ascii="Arial" w:hAnsi="Arial"/>
            <w:b/>
            <w:sz w:val="20"/>
            <w:rPrChange w:id="37" w:author="Noll, Rachael" w:date="2018-09-21T15:17:00Z">
              <w:rPr>
                <w:rStyle w:val="Hyperlink"/>
                <w:rFonts w:ascii="Arial" w:hAnsi="Arial"/>
                <w:sz w:val="20"/>
              </w:rPr>
            </w:rPrChange>
          </w:rPr>
          <w:t>Learn more</w:t>
        </w:r>
        <w:r w:rsidRPr="00D357C5">
          <w:rPr>
            <w:rFonts w:ascii="Arial" w:hAnsi="Arial"/>
            <w:b/>
            <w:sz w:val="20"/>
            <w:rPrChange w:id="38" w:author="Noll, Rachael" w:date="2018-09-21T15:17:00Z">
              <w:rPr>
                <w:rFonts w:ascii="Arial" w:hAnsi="Arial"/>
                <w:sz w:val="20"/>
              </w:rPr>
            </w:rPrChange>
          </w:rPr>
          <w:fldChar w:fldCharType="end"/>
        </w:r>
      </w:ins>
      <w:ins w:id="39" w:author="Noll, Rachael" w:date="2018-09-21T15:34:00Z">
        <w:r w:rsidR="007E21EC">
          <w:rPr>
            <w:rFonts w:ascii="Arial" w:hAnsi="Arial"/>
            <w:sz w:val="20"/>
          </w:rPr>
          <w:t>.</w:t>
        </w:r>
      </w:ins>
    </w:p>
    <w:p w14:paraId="7450D450" w14:textId="24279FCA" w:rsidR="00D14A61" w:rsidRPr="00D357C5" w:rsidRDefault="00D14A61" w:rsidP="00D14A61">
      <w:pPr>
        <w:pStyle w:val="NormalWeb"/>
        <w:ind w:left="90"/>
        <w:rPr>
          <w:rStyle w:val="Strong"/>
          <w:rFonts w:ascii="Arial" w:hAnsi="Arial"/>
          <w:sz w:val="22"/>
          <w:rPrChange w:id="40" w:author="Noll, Rachael" w:date="2018-09-21T15:18:00Z">
            <w:rPr>
              <w:rStyle w:val="Strong"/>
              <w:rFonts w:ascii="Arial" w:hAnsi="Arial"/>
              <w:sz w:val="20"/>
            </w:rPr>
          </w:rPrChange>
        </w:rPr>
      </w:pPr>
      <w:r w:rsidRPr="00D357C5">
        <w:rPr>
          <w:rFonts w:ascii="Arial" w:hAnsi="Arial"/>
          <w:sz w:val="20"/>
          <w:rPrChange w:id="41" w:author="Noll, Rachael" w:date="2018-09-21T15:13:00Z">
            <w:rPr>
              <w:rFonts w:ascii="Arial" w:hAnsi="Arial"/>
              <w:b/>
              <w:bCs/>
              <w:sz w:val="18"/>
            </w:rPr>
          </w:rPrChange>
        </w:rPr>
        <w:t>Please fill in this form</w:t>
      </w:r>
      <w:ins w:id="42" w:author="Noll, Rachael" w:date="2018-09-21T15:17:00Z">
        <w:r w:rsidR="00D357C5">
          <w:rPr>
            <w:rFonts w:ascii="Arial" w:hAnsi="Arial"/>
            <w:sz w:val="20"/>
          </w:rPr>
          <w:t>,</w:t>
        </w:r>
      </w:ins>
      <w:r w:rsidRPr="00D357C5">
        <w:rPr>
          <w:rFonts w:ascii="Arial" w:hAnsi="Arial"/>
          <w:sz w:val="20"/>
          <w:rPrChange w:id="43" w:author="Noll, Rachael" w:date="2018-09-21T15:13:00Z">
            <w:rPr>
              <w:rFonts w:ascii="Arial" w:hAnsi="Arial"/>
              <w:sz w:val="18"/>
            </w:rPr>
          </w:rPrChange>
        </w:rPr>
        <w:t xml:space="preserve"> </w:t>
      </w:r>
      <w:r w:rsidRPr="00D357C5">
        <w:rPr>
          <w:rStyle w:val="Strong"/>
          <w:rFonts w:ascii="Arial" w:hAnsi="Arial"/>
          <w:sz w:val="20"/>
          <w:rPrChange w:id="44" w:author="Noll, Rachael" w:date="2018-09-21T15:17:00Z">
            <w:rPr>
              <w:rStyle w:val="Strong"/>
              <w:rFonts w:ascii="Arial" w:hAnsi="Arial"/>
              <w:sz w:val="18"/>
              <w:u w:val="single"/>
            </w:rPr>
          </w:rPrChange>
        </w:rPr>
        <w:t>leaving no blanks.</w:t>
      </w:r>
      <w:del w:id="45" w:author="Noll, Rachael" w:date="2018-09-21T15:35:00Z">
        <w:r w:rsidRPr="00D357C5" w:rsidDel="007E21EC">
          <w:rPr>
            <w:rFonts w:ascii="Arial" w:hAnsi="Arial"/>
            <w:sz w:val="20"/>
            <w:rPrChange w:id="46" w:author="Noll, Rachael" w:date="2018-09-21T15:13:00Z">
              <w:rPr>
                <w:rFonts w:ascii="Arial" w:hAnsi="Arial"/>
                <w:sz w:val="18"/>
              </w:rPr>
            </w:rPrChange>
          </w:rPr>
          <w:delText xml:space="preserve"> If the information in a particular box is not applicable then write N/A in the box.</w:delText>
        </w:r>
      </w:del>
      <w:r w:rsidRPr="00D357C5">
        <w:rPr>
          <w:rFonts w:ascii="Arial" w:hAnsi="Arial"/>
          <w:sz w:val="20"/>
          <w:rPrChange w:id="47" w:author="Noll, Rachael" w:date="2018-09-21T15:13:00Z">
            <w:rPr>
              <w:rFonts w:ascii="Arial" w:hAnsi="Arial"/>
              <w:sz w:val="18"/>
            </w:rPr>
          </w:rPrChange>
        </w:rPr>
        <w:t xml:space="preserve">  </w:t>
      </w:r>
      <w:r w:rsidRPr="00D357C5">
        <w:rPr>
          <w:rStyle w:val="Strong"/>
          <w:rFonts w:ascii="Arial" w:hAnsi="Arial"/>
          <w:sz w:val="20"/>
          <w:rPrChange w:id="48" w:author="Noll, Rachael" w:date="2018-09-21T15:18:00Z">
            <w:rPr>
              <w:rStyle w:val="Strong"/>
              <w:rFonts w:ascii="Arial" w:hAnsi="Arial"/>
              <w:sz w:val="18"/>
              <w:u w:val="single"/>
            </w:rPr>
          </w:rPrChange>
        </w:rPr>
        <w:t>Any forms not fully completed will be returned.</w:t>
      </w:r>
      <w:r w:rsidRPr="00D357C5">
        <w:rPr>
          <w:rStyle w:val="Strong"/>
          <w:rFonts w:ascii="Arial" w:hAnsi="Arial"/>
          <w:sz w:val="22"/>
          <w:rPrChange w:id="49" w:author="Noll, Rachael" w:date="2018-09-21T15:18:00Z">
            <w:rPr>
              <w:rStyle w:val="Strong"/>
              <w:rFonts w:ascii="Arial" w:hAnsi="Arial"/>
              <w:sz w:val="20"/>
            </w:rPr>
          </w:rPrChange>
        </w:rPr>
        <w:t xml:space="preserve">  </w:t>
      </w:r>
    </w:p>
    <w:p w14:paraId="7450D457" w14:textId="77777777" w:rsidR="00D14A61" w:rsidRPr="00D357C5" w:rsidRDefault="000D1F42" w:rsidP="00437F18">
      <w:pPr>
        <w:pStyle w:val="NormalWeb"/>
        <w:numPr>
          <w:ilvl w:val="0"/>
          <w:numId w:val="2"/>
        </w:numPr>
        <w:spacing w:before="120" w:beforeAutospacing="0"/>
        <w:rPr>
          <w:rFonts w:ascii="Arial" w:hAnsi="Arial"/>
          <w:sz w:val="20"/>
          <w:rPrChange w:id="50" w:author="Noll, Rachael" w:date="2018-09-21T15:13:00Z">
            <w:rPr>
              <w:rFonts w:ascii="Arial" w:hAnsi="Arial"/>
              <w:sz w:val="18"/>
            </w:rPr>
          </w:rPrChange>
        </w:rPr>
      </w:pPr>
      <w:r w:rsidRPr="00D357C5">
        <w:rPr>
          <w:rStyle w:val="Strong"/>
          <w:rFonts w:ascii="Arial" w:hAnsi="Arial"/>
          <w:sz w:val="20"/>
          <w:rPrChange w:id="51" w:author="Noll, Rachael" w:date="2018-09-21T15:13:00Z">
            <w:rPr>
              <w:rStyle w:val="Strong"/>
              <w:rFonts w:ascii="Arial" w:hAnsi="Arial"/>
              <w:sz w:val="18"/>
            </w:rPr>
          </w:rPrChange>
        </w:rPr>
        <w:t xml:space="preserve">Requestor </w:t>
      </w:r>
      <w:r w:rsidR="00D14A61" w:rsidRPr="00D357C5">
        <w:rPr>
          <w:rStyle w:val="Strong"/>
          <w:rFonts w:ascii="Arial" w:hAnsi="Arial"/>
          <w:sz w:val="20"/>
          <w:rPrChange w:id="52" w:author="Noll, Rachael" w:date="2018-09-21T15:13:00Z">
            <w:rPr>
              <w:rStyle w:val="Strong"/>
              <w:rFonts w:ascii="Arial" w:hAnsi="Arial"/>
              <w:sz w:val="18"/>
            </w:rPr>
          </w:rPrChange>
        </w:rPr>
        <w:t>Detai</w:t>
      </w:r>
      <w:r w:rsidR="00E30FA1" w:rsidRPr="00D357C5">
        <w:rPr>
          <w:rStyle w:val="Strong"/>
          <w:rFonts w:ascii="Arial" w:hAnsi="Arial"/>
          <w:sz w:val="20"/>
          <w:rPrChange w:id="53" w:author="Noll, Rachael" w:date="2018-09-21T15:13:00Z">
            <w:rPr>
              <w:rStyle w:val="Strong"/>
              <w:rFonts w:ascii="Arial" w:hAnsi="Arial"/>
              <w:sz w:val="18"/>
            </w:rPr>
          </w:rPrChange>
        </w:rPr>
        <w:t>ls:</w:t>
      </w:r>
    </w:p>
    <w:tbl>
      <w:tblPr>
        <w:tblW w:w="9180" w:type="dxa"/>
        <w:tblInd w:w="18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4590"/>
        <w:gridCol w:w="4590"/>
      </w:tblGrid>
      <w:tr w:rsidR="00D14A61" w14:paraId="7450D45D" w14:textId="77777777" w:rsidTr="0743C16A">
        <w:trPr>
          <w:trHeight w:hRule="exact" w:val="576"/>
        </w:trPr>
        <w:tc>
          <w:tcPr>
            <w:tcW w:w="4590" w:type="dxa"/>
            <w:vAlign w:val="center"/>
          </w:tcPr>
          <w:p w14:paraId="7450D45B" w14:textId="7A9BEBA9" w:rsidR="00D14A61" w:rsidRDefault="0743C16A" w:rsidP="0743C16A">
            <w:pPr>
              <w:pStyle w:val="NormalWeb"/>
              <w:spacing w:before="60" w:beforeAutospacing="0" w:after="60" w:afterAutospacing="0"/>
              <w:rPr>
                <w:rFonts w:ascii="Arial" w:hAnsi="Arial"/>
                <w:sz w:val="18"/>
                <w:szCs w:val="18"/>
              </w:rPr>
            </w:pPr>
            <w:r w:rsidRPr="0743C16A">
              <w:rPr>
                <w:rFonts w:ascii="Arial" w:hAnsi="Arial"/>
                <w:sz w:val="18"/>
                <w:szCs w:val="18"/>
              </w:rPr>
              <w:t>First Name</w:t>
            </w:r>
            <w:del w:id="54" w:author="Noll, Rachael" w:date="2018-09-21T15:18:00Z">
              <w:r w:rsidRPr="0743C16A" w:rsidDel="00D357C5">
                <w:rPr>
                  <w:rFonts w:ascii="Arial" w:hAnsi="Arial"/>
                  <w:sz w:val="18"/>
                  <w:szCs w:val="18"/>
                </w:rPr>
                <w:delText>s</w:delText>
              </w:r>
            </w:del>
            <w:r w:rsidRPr="0743C16A">
              <w:rPr>
                <w:rFonts w:ascii="Arial" w:hAnsi="Arial"/>
                <w:sz w:val="18"/>
                <w:szCs w:val="18"/>
              </w:rPr>
              <w:t xml:space="preserve">: </w:t>
            </w:r>
          </w:p>
        </w:tc>
        <w:tc>
          <w:tcPr>
            <w:tcW w:w="4590" w:type="dxa"/>
            <w:vAlign w:val="center"/>
          </w:tcPr>
          <w:p w14:paraId="7450D45C" w14:textId="748B659B" w:rsidR="00D14A61" w:rsidRDefault="00AE6EF3" w:rsidP="0743C16A">
            <w:pPr>
              <w:pStyle w:val="NormalWeb"/>
              <w:spacing w:before="60" w:beforeAutospacing="0" w:after="60" w:afterAutospacing="0"/>
              <w:rPr>
                <w:rFonts w:ascii="Arial" w:hAnsi="Arial"/>
                <w:sz w:val="18"/>
                <w:szCs w:val="18"/>
              </w:rPr>
            </w:pPr>
            <w:ins w:id="55" w:author="Goyal, Mehul" w:date="2018-09-28T11:10:00Z">
              <w:r>
                <w:rPr>
                  <w:rFonts w:ascii="Arial" w:hAnsi="Arial"/>
                  <w:sz w:val="18"/>
                  <w:szCs w:val="18"/>
                </w:rPr>
                <w:t>Mehul</w:t>
              </w:r>
            </w:ins>
          </w:p>
        </w:tc>
      </w:tr>
      <w:tr w:rsidR="00D14A61" w14:paraId="7450D460" w14:textId="77777777" w:rsidTr="0743C16A">
        <w:trPr>
          <w:trHeight w:hRule="exact" w:val="432"/>
        </w:trPr>
        <w:tc>
          <w:tcPr>
            <w:tcW w:w="4590" w:type="dxa"/>
            <w:vAlign w:val="center"/>
          </w:tcPr>
          <w:p w14:paraId="7450D45E" w14:textId="2960DA85" w:rsidR="00D14A61" w:rsidRDefault="00D357C5" w:rsidP="0743C16A">
            <w:pPr>
              <w:pStyle w:val="NormalWeb"/>
              <w:spacing w:before="60" w:beforeAutospacing="0" w:after="60" w:afterAutospacing="0"/>
              <w:rPr>
                <w:rFonts w:ascii="Arial" w:hAnsi="Arial"/>
                <w:sz w:val="18"/>
                <w:szCs w:val="18"/>
              </w:rPr>
            </w:pPr>
            <w:ins w:id="56" w:author="Noll, Rachael" w:date="2018-09-21T15:18:00Z">
              <w:r>
                <w:rPr>
                  <w:rFonts w:ascii="Arial" w:hAnsi="Arial"/>
                  <w:sz w:val="18"/>
                  <w:szCs w:val="18"/>
                </w:rPr>
                <w:t>Last Name (</w:t>
              </w:r>
            </w:ins>
            <w:r w:rsidR="0743C16A" w:rsidRPr="0743C16A">
              <w:rPr>
                <w:rFonts w:ascii="Arial" w:hAnsi="Arial"/>
                <w:sz w:val="18"/>
                <w:szCs w:val="18"/>
              </w:rPr>
              <w:t>Surname</w:t>
            </w:r>
            <w:ins w:id="57" w:author="Noll, Rachael" w:date="2018-09-21T15:18:00Z">
              <w:r>
                <w:rPr>
                  <w:rFonts w:ascii="Arial" w:hAnsi="Arial"/>
                  <w:sz w:val="18"/>
                  <w:szCs w:val="18"/>
                </w:rPr>
                <w:t>)</w:t>
              </w:r>
            </w:ins>
            <w:r w:rsidR="0743C16A" w:rsidRPr="0743C16A">
              <w:rPr>
                <w:rFonts w:ascii="Arial" w:hAnsi="Arial"/>
                <w:sz w:val="18"/>
                <w:szCs w:val="18"/>
              </w:rPr>
              <w:t xml:space="preserve">:                   </w:t>
            </w:r>
          </w:p>
        </w:tc>
        <w:tc>
          <w:tcPr>
            <w:tcW w:w="4590" w:type="dxa"/>
            <w:vAlign w:val="center"/>
          </w:tcPr>
          <w:p w14:paraId="7450D45F" w14:textId="22C5DF86" w:rsidR="00D14A61" w:rsidRDefault="00AE6EF3" w:rsidP="0743C16A">
            <w:pPr>
              <w:pStyle w:val="NormalWeb"/>
              <w:spacing w:before="60" w:beforeAutospacing="0" w:after="60" w:afterAutospacing="0"/>
              <w:rPr>
                <w:rFonts w:ascii="Arial" w:hAnsi="Arial"/>
                <w:sz w:val="18"/>
                <w:szCs w:val="18"/>
              </w:rPr>
            </w:pPr>
            <w:ins w:id="58" w:author="Goyal, Mehul" w:date="2018-09-28T11:10:00Z">
              <w:r>
                <w:rPr>
                  <w:rFonts w:ascii="Arial" w:hAnsi="Arial"/>
                  <w:sz w:val="18"/>
                  <w:szCs w:val="18"/>
                </w:rPr>
                <w:t>Goyal</w:t>
              </w:r>
            </w:ins>
          </w:p>
        </w:tc>
      </w:tr>
      <w:tr w:rsidR="00D14A61" w14:paraId="7450D463" w14:textId="77777777" w:rsidTr="0743C16A">
        <w:trPr>
          <w:trHeight w:hRule="exact" w:val="576"/>
        </w:trPr>
        <w:tc>
          <w:tcPr>
            <w:tcW w:w="4590" w:type="dxa"/>
            <w:vAlign w:val="center"/>
          </w:tcPr>
          <w:p w14:paraId="7450D461" w14:textId="56E78B0A" w:rsidR="00D14A61" w:rsidRDefault="0743C16A" w:rsidP="0743C16A">
            <w:pPr>
              <w:pStyle w:val="NormalWeb"/>
              <w:spacing w:before="60" w:beforeAutospacing="0" w:after="60" w:afterAutospacing="0"/>
              <w:rPr>
                <w:rFonts w:ascii="Arial" w:hAnsi="Arial"/>
                <w:sz w:val="18"/>
                <w:szCs w:val="18"/>
              </w:rPr>
            </w:pPr>
            <w:r w:rsidRPr="0743C16A">
              <w:rPr>
                <w:rFonts w:ascii="Arial" w:hAnsi="Arial"/>
                <w:sz w:val="18"/>
                <w:szCs w:val="18"/>
              </w:rPr>
              <w:t xml:space="preserve">Email:    </w:t>
            </w:r>
          </w:p>
        </w:tc>
        <w:tc>
          <w:tcPr>
            <w:tcW w:w="4590" w:type="dxa"/>
            <w:vAlign w:val="center"/>
          </w:tcPr>
          <w:p w14:paraId="7450D462" w14:textId="15A5787C" w:rsidR="00D14A61" w:rsidRDefault="00AE6EF3" w:rsidP="0743C16A">
            <w:pPr>
              <w:pStyle w:val="NormalWeb"/>
              <w:spacing w:before="60" w:beforeAutospacing="0" w:after="60" w:afterAutospacing="0"/>
              <w:rPr>
                <w:rFonts w:ascii="Arial" w:hAnsi="Arial"/>
                <w:sz w:val="18"/>
                <w:szCs w:val="18"/>
              </w:rPr>
            </w:pPr>
            <w:ins w:id="59" w:author="Goyal, Mehul" w:date="2018-09-28T11:10:00Z">
              <w:r>
                <w:rPr>
                  <w:rFonts w:ascii="Arial" w:hAnsi="Arial"/>
                  <w:sz w:val="18"/>
                  <w:szCs w:val="18"/>
                </w:rPr>
                <w:t>mehul.goyal@dxc.com</w:t>
              </w:r>
            </w:ins>
          </w:p>
        </w:tc>
      </w:tr>
    </w:tbl>
    <w:p w14:paraId="7450D464" w14:textId="77777777" w:rsidR="00C543E3" w:rsidRDefault="00C543E3" w:rsidP="000D1F42">
      <w:pPr>
        <w:pStyle w:val="NormalWeb"/>
        <w:spacing w:before="120" w:beforeAutospacing="0"/>
        <w:rPr>
          <w:rStyle w:val="Strong"/>
          <w:rFonts w:ascii="Arial" w:hAnsi="Arial"/>
          <w:sz w:val="18"/>
        </w:rPr>
      </w:pPr>
    </w:p>
    <w:p w14:paraId="7450D46B" w14:textId="4ACF622E" w:rsidR="000D1F42" w:rsidRPr="000049C0" w:rsidRDefault="000D1F42" w:rsidP="0036767F">
      <w:pPr>
        <w:pStyle w:val="NormalWeb"/>
        <w:numPr>
          <w:ilvl w:val="0"/>
          <w:numId w:val="2"/>
        </w:numPr>
        <w:spacing w:before="120" w:beforeAutospacing="0"/>
        <w:rPr>
          <w:rFonts w:ascii="Arial" w:hAnsi="Arial"/>
          <w:b/>
          <w:bCs/>
          <w:sz w:val="18"/>
        </w:rPr>
      </w:pPr>
      <w:r>
        <w:rPr>
          <w:rStyle w:val="Strong"/>
          <w:rFonts w:ascii="Arial" w:hAnsi="Arial"/>
          <w:sz w:val="18"/>
        </w:rPr>
        <w:t>Shared Mailbox Details</w:t>
      </w:r>
      <w:r w:rsidR="00E30FA1">
        <w:rPr>
          <w:rStyle w:val="Strong"/>
          <w:rFonts w:ascii="Arial" w:hAnsi="Arial"/>
          <w:sz w:val="18"/>
        </w:rPr>
        <w:t>:</w:t>
      </w:r>
      <w:r>
        <w:rPr>
          <w:rStyle w:val="Strong"/>
          <w:rFonts w:ascii="Arial" w:hAnsi="Arial"/>
          <w:sz w:val="18"/>
        </w:rPr>
        <w:t xml:space="preserve"> </w:t>
      </w:r>
    </w:p>
    <w:tbl>
      <w:tblPr>
        <w:tblW w:w="9181" w:type="dxa"/>
        <w:tblInd w:w="1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5731"/>
        <w:gridCol w:w="3450"/>
      </w:tblGrid>
      <w:tr w:rsidR="00D955EB" w14:paraId="7450D471" w14:textId="77777777" w:rsidTr="0743C16A">
        <w:trPr>
          <w:trHeight w:hRule="exact" w:val="734"/>
        </w:trPr>
        <w:tc>
          <w:tcPr>
            <w:tcW w:w="5731" w:type="dxa"/>
            <w:vAlign w:val="center"/>
          </w:tcPr>
          <w:p w14:paraId="36475013" w14:textId="764FB1B8" w:rsidR="004146AC" w:rsidRDefault="0743C16A" w:rsidP="0743C16A">
            <w:pPr>
              <w:pStyle w:val="NormalWeb"/>
              <w:spacing w:before="60" w:beforeAutospacing="0" w:after="60" w:afterAutospacing="0"/>
              <w:rPr>
                <w:rFonts w:ascii="Arial" w:hAnsi="Arial"/>
                <w:sz w:val="18"/>
                <w:szCs w:val="18"/>
              </w:rPr>
            </w:pPr>
            <w:del w:id="60" w:author="Noll, Rachael" w:date="2018-09-21T15:18:00Z">
              <w:r w:rsidRPr="0743C16A" w:rsidDel="00D357C5">
                <w:rPr>
                  <w:rFonts w:ascii="Arial" w:hAnsi="Arial"/>
                  <w:sz w:val="18"/>
                  <w:szCs w:val="18"/>
                </w:rPr>
                <w:delText xml:space="preserve">Requested Internet </w:delText>
              </w:r>
            </w:del>
            <w:r w:rsidRPr="0743C16A">
              <w:rPr>
                <w:rFonts w:ascii="Arial" w:hAnsi="Arial"/>
                <w:sz w:val="18"/>
                <w:szCs w:val="18"/>
              </w:rPr>
              <w:t>Email Address</w:t>
            </w:r>
            <w:ins w:id="61" w:author="Noll, Rachael" w:date="2018-09-21T15:18:00Z">
              <w:r w:rsidR="00D357C5">
                <w:rPr>
                  <w:rFonts w:ascii="Arial" w:hAnsi="Arial"/>
                  <w:sz w:val="18"/>
                  <w:szCs w:val="18"/>
                </w:rPr>
                <w:t xml:space="preserve"> of the Shared Mailbox</w:t>
              </w:r>
            </w:ins>
            <w:r w:rsidRPr="0743C16A">
              <w:rPr>
                <w:rFonts w:ascii="Arial" w:hAnsi="Arial"/>
                <w:sz w:val="18"/>
                <w:szCs w:val="18"/>
              </w:rPr>
              <w:t xml:space="preserve"> (SMTP): </w:t>
            </w:r>
            <w:r w:rsidRPr="0743C16A">
              <w:rPr>
                <w:rFonts w:ascii="Arial" w:hAnsi="Arial"/>
                <w:b/>
                <w:bCs/>
                <w:color w:val="FF0000"/>
                <w:sz w:val="18"/>
                <w:szCs w:val="18"/>
              </w:rPr>
              <w:t xml:space="preserve">   </w:t>
            </w:r>
            <w:r w:rsidRPr="0743C16A">
              <w:rPr>
                <w:rFonts w:ascii="Arial" w:hAnsi="Arial"/>
                <w:sz w:val="18"/>
                <w:szCs w:val="18"/>
              </w:rPr>
              <w:t xml:space="preserve">          </w:t>
            </w:r>
          </w:p>
          <w:p w14:paraId="7450D46F" w14:textId="083500D1" w:rsidR="00D955EB" w:rsidRDefault="7C0F5C80" w:rsidP="7C0F5C80">
            <w:pPr>
              <w:pStyle w:val="NormalWeb"/>
              <w:spacing w:before="60" w:beforeAutospacing="0" w:after="60" w:afterAutospacing="0"/>
              <w:rPr>
                <w:rFonts w:ascii="Arial" w:hAnsi="Arial"/>
                <w:sz w:val="18"/>
                <w:szCs w:val="18"/>
              </w:rPr>
            </w:pPr>
            <w:r w:rsidRPr="7C0F5C80">
              <w:rPr>
                <w:rFonts w:ascii="Arial" w:hAnsi="Arial"/>
                <w:sz w:val="18"/>
                <w:szCs w:val="18"/>
              </w:rPr>
              <w:t xml:space="preserve">                               </w:t>
            </w:r>
            <w:r w:rsidRPr="7C0F5C80">
              <w:rPr>
                <w:rFonts w:ascii="Calibri" w:eastAsia="Calibri" w:hAnsi="Calibri" w:cs="Calibri"/>
                <w:sz w:val="22"/>
                <w:szCs w:val="22"/>
              </w:rPr>
              <w:t xml:space="preserve"> </w:t>
            </w:r>
          </w:p>
        </w:tc>
        <w:tc>
          <w:tcPr>
            <w:tcW w:w="3450" w:type="dxa"/>
            <w:vAlign w:val="center"/>
          </w:tcPr>
          <w:p w14:paraId="7450D470" w14:textId="36A5CFD7" w:rsidR="00D955EB" w:rsidRDefault="00AE6EF3" w:rsidP="00085C77">
            <w:pPr>
              <w:pStyle w:val="NormalWeb"/>
              <w:spacing w:before="60" w:beforeAutospacing="0" w:after="60" w:afterAutospacing="0"/>
              <w:rPr>
                <w:rFonts w:ascii="Arial" w:hAnsi="Arial"/>
                <w:sz w:val="18"/>
              </w:rPr>
            </w:pPr>
            <w:ins w:id="62" w:author="Goyal, Mehul" w:date="2018-09-28T11:10:00Z">
              <w:r w:rsidRPr="00AE6EF3">
                <w:rPr>
                  <w:rFonts w:ascii="Arial" w:hAnsi="Arial"/>
                  <w:sz w:val="18"/>
                </w:rPr>
                <w:t>telstradevopsprogram@dxc.com</w:t>
              </w:r>
            </w:ins>
          </w:p>
        </w:tc>
      </w:tr>
    </w:tbl>
    <w:p w14:paraId="1DFDA2D1" w14:textId="265BFDD3" w:rsidR="00D357C5" w:rsidDel="00D357C5" w:rsidRDefault="00D357C5" w:rsidP="00CA06E4">
      <w:pPr>
        <w:pStyle w:val="NormalWeb"/>
        <w:spacing w:before="120" w:beforeAutospacing="0"/>
        <w:rPr>
          <w:del w:id="63" w:author="Noll, Rachael" w:date="2018-09-21T15:22:00Z"/>
          <w:rStyle w:val="Strong"/>
          <w:rFonts w:ascii="Arial" w:hAnsi="Arial"/>
          <w:b w:val="0"/>
          <w:sz w:val="18"/>
        </w:rPr>
      </w:pPr>
    </w:p>
    <w:p w14:paraId="5B11FA33" w14:textId="5C6AEF5A" w:rsidR="003F24BD" w:rsidDel="00D357C5" w:rsidRDefault="003F24BD" w:rsidP="00CA06E4">
      <w:pPr>
        <w:pStyle w:val="NormalWeb"/>
        <w:numPr>
          <w:ilvl w:val="0"/>
          <w:numId w:val="2"/>
        </w:numPr>
        <w:spacing w:before="120" w:beforeAutospacing="0"/>
        <w:rPr>
          <w:del w:id="64" w:author="Noll, Rachael" w:date="2018-09-21T15:22:00Z"/>
          <w:rStyle w:val="Strong"/>
          <w:rFonts w:ascii="Arial" w:hAnsi="Arial"/>
          <w:sz w:val="18"/>
        </w:rPr>
      </w:pPr>
      <w:del w:id="65" w:author="Noll, Rachael" w:date="2018-09-21T15:22:00Z">
        <w:r w:rsidDel="00D357C5">
          <w:rPr>
            <w:rStyle w:val="Strong"/>
            <w:rFonts w:ascii="Arial" w:hAnsi="Arial"/>
            <w:sz w:val="18"/>
          </w:rPr>
          <w:delText>Delegate Access:</w:delText>
        </w:r>
      </w:del>
    </w:p>
    <w:p w14:paraId="1BEE50BD" w14:textId="2FFEADCB" w:rsidR="00C92F9D" w:rsidRPr="009579B7" w:rsidDel="00D357C5" w:rsidRDefault="009579B7" w:rsidP="009579B7">
      <w:pPr>
        <w:pStyle w:val="NormalWeb"/>
        <w:spacing w:before="120" w:beforeAutospacing="0"/>
        <w:ind w:left="360"/>
        <w:rPr>
          <w:del w:id="66" w:author="Noll, Rachael" w:date="2018-09-21T15:22:00Z"/>
          <w:rFonts w:ascii="Arial" w:hAnsi="Arial"/>
          <w:bCs/>
          <w:sz w:val="18"/>
        </w:rPr>
      </w:pPr>
      <w:del w:id="67" w:author="Noll, Rachael" w:date="2018-09-21T15:22:00Z">
        <w:r w:rsidDel="00D357C5">
          <w:rPr>
            <w:rStyle w:val="Strong"/>
            <w:rFonts w:ascii="Arial" w:hAnsi="Arial"/>
            <w:b w:val="0"/>
            <w:sz w:val="18"/>
          </w:rPr>
          <w:delText>DXC</w:delText>
        </w:r>
        <w:r w:rsidR="003F24BD" w:rsidRPr="003F24BD" w:rsidDel="00D357C5">
          <w:rPr>
            <w:rStyle w:val="Strong"/>
            <w:rFonts w:ascii="Arial" w:hAnsi="Arial"/>
            <w:b w:val="0"/>
            <w:sz w:val="18"/>
          </w:rPr>
          <w:delText xml:space="preserve"> </w:delText>
        </w:r>
        <w:r w:rsidR="003F24BD" w:rsidDel="00D357C5">
          <w:rPr>
            <w:rStyle w:val="Strong"/>
            <w:rFonts w:ascii="Arial" w:hAnsi="Arial"/>
            <w:b w:val="0"/>
            <w:sz w:val="18"/>
          </w:rPr>
          <w:delText>utilise Security Groups for access control. A Security Group is setup for each of the Full Access, Send</w:delText>
        </w:r>
        <w:r w:rsidDel="00D357C5">
          <w:rPr>
            <w:rStyle w:val="Strong"/>
            <w:rFonts w:ascii="Arial" w:hAnsi="Arial"/>
            <w:b w:val="0"/>
            <w:sz w:val="18"/>
          </w:rPr>
          <w:delText>-</w:delText>
        </w:r>
        <w:r w:rsidR="003F24BD" w:rsidDel="00D357C5">
          <w:rPr>
            <w:rStyle w:val="Strong"/>
            <w:rFonts w:ascii="Arial" w:hAnsi="Arial"/>
            <w:b w:val="0"/>
            <w:sz w:val="18"/>
          </w:rPr>
          <w:delText xml:space="preserve">As and SOBO (Send on Behalf of) delegate options. Owners of the Security Groups </w:delText>
        </w:r>
        <w:r w:rsidDel="00D357C5">
          <w:rPr>
            <w:rStyle w:val="Strong"/>
            <w:rFonts w:ascii="Arial" w:hAnsi="Arial"/>
            <w:b w:val="0"/>
            <w:sz w:val="18"/>
          </w:rPr>
          <w:delText>can</w:delText>
        </w:r>
        <w:r w:rsidR="003F24BD" w:rsidDel="00D357C5">
          <w:rPr>
            <w:rStyle w:val="Strong"/>
            <w:rFonts w:ascii="Arial" w:hAnsi="Arial"/>
            <w:b w:val="0"/>
            <w:sz w:val="18"/>
          </w:rPr>
          <w:delText xml:space="preserve"> add/remove members and hence control who has Full Access, Send</w:delText>
        </w:r>
        <w:r w:rsidDel="00D357C5">
          <w:rPr>
            <w:rStyle w:val="Strong"/>
            <w:rFonts w:ascii="Arial" w:hAnsi="Arial"/>
            <w:b w:val="0"/>
            <w:sz w:val="18"/>
          </w:rPr>
          <w:delText>-</w:delText>
        </w:r>
        <w:r w:rsidR="003F24BD" w:rsidDel="00D357C5">
          <w:rPr>
            <w:rStyle w:val="Strong"/>
            <w:rFonts w:ascii="Arial" w:hAnsi="Arial"/>
            <w:b w:val="0"/>
            <w:sz w:val="18"/>
          </w:rPr>
          <w:delText>As and SOBO access to the Shared Mailbox.</w:delText>
        </w:r>
        <w:r w:rsidR="003F24BD" w:rsidRPr="003F24BD" w:rsidDel="00D357C5">
          <w:rPr>
            <w:rStyle w:val="Strong"/>
            <w:rFonts w:ascii="Arial" w:hAnsi="Arial"/>
            <w:b w:val="0"/>
            <w:sz w:val="18"/>
          </w:rPr>
          <w:delText xml:space="preserve"> </w:delText>
        </w:r>
      </w:del>
    </w:p>
    <w:tbl>
      <w:tblPr>
        <w:tblW w:w="9181" w:type="dxa"/>
        <w:tblInd w:w="1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5731"/>
        <w:gridCol w:w="3450"/>
      </w:tblGrid>
      <w:tr w:rsidR="000D1F42" w:rsidDel="00D357C5" w14:paraId="7450D47D" w14:textId="31BCBCB0" w:rsidTr="7C0F5C80">
        <w:trPr>
          <w:trHeight w:hRule="exact" w:val="3387"/>
          <w:del w:id="68" w:author="Noll, Rachael" w:date="2018-09-21T15:22:00Z"/>
        </w:trPr>
        <w:tc>
          <w:tcPr>
            <w:tcW w:w="5731" w:type="dxa"/>
            <w:vAlign w:val="center"/>
          </w:tcPr>
          <w:p w14:paraId="576BE981" w14:textId="2227D80B" w:rsidR="10EE20FA" w:rsidDel="00D357C5" w:rsidRDefault="7C0F5C80" w:rsidP="7C0F5C80">
            <w:pPr>
              <w:pStyle w:val="NormalWeb"/>
              <w:spacing w:before="60" w:beforeAutospacing="0" w:after="60" w:afterAutospacing="0"/>
              <w:rPr>
                <w:del w:id="69" w:author="Noll, Rachael" w:date="2018-09-21T15:22:00Z"/>
                <w:rFonts w:ascii="Arial" w:hAnsi="Arial"/>
                <w:b/>
                <w:bCs/>
                <w:color w:val="FF0000"/>
                <w:sz w:val="18"/>
                <w:szCs w:val="18"/>
              </w:rPr>
            </w:pPr>
            <w:del w:id="70" w:author="Noll, Rachael" w:date="2018-09-21T15:22:00Z">
              <w:r w:rsidRPr="7C0F5C80" w:rsidDel="00D357C5">
                <w:rPr>
                  <w:rFonts w:ascii="Arial" w:hAnsi="Arial"/>
                  <w:sz w:val="18"/>
                  <w:szCs w:val="18"/>
                </w:rPr>
                <w:delText xml:space="preserve">Owner/s:                          </w:delText>
              </w:r>
            </w:del>
          </w:p>
          <w:p w14:paraId="46BE4A7A" w14:textId="6D97DF2E" w:rsidR="10EE20FA" w:rsidDel="00D357C5" w:rsidRDefault="10EE20FA" w:rsidP="10EE20FA">
            <w:pPr>
              <w:pStyle w:val="NormalWeb"/>
              <w:spacing w:before="60" w:beforeAutospacing="0" w:after="60" w:afterAutospacing="0"/>
              <w:rPr>
                <w:del w:id="71" w:author="Noll, Rachael" w:date="2018-09-21T15:22:00Z"/>
                <w:rFonts w:ascii="Arial" w:hAnsi="Arial"/>
                <w:b/>
                <w:bCs/>
                <w:color w:val="FF0000"/>
                <w:sz w:val="18"/>
                <w:szCs w:val="18"/>
              </w:rPr>
            </w:pPr>
          </w:p>
          <w:p w14:paraId="30B3281A" w14:textId="7659E8F6" w:rsidR="10EE20FA" w:rsidDel="00D357C5" w:rsidRDefault="10EE20FA" w:rsidP="10EE20FA">
            <w:pPr>
              <w:pStyle w:val="NormalWeb"/>
              <w:spacing w:before="60" w:beforeAutospacing="0" w:after="60" w:afterAutospacing="0"/>
              <w:rPr>
                <w:del w:id="72" w:author="Noll, Rachael" w:date="2018-09-21T15:22:00Z"/>
                <w:rFonts w:ascii="Arial" w:hAnsi="Arial"/>
                <w:b/>
                <w:bCs/>
                <w:color w:val="FF0000"/>
                <w:sz w:val="18"/>
                <w:szCs w:val="18"/>
              </w:rPr>
            </w:pPr>
          </w:p>
          <w:p w14:paraId="73B36789" w14:textId="724B0BF1" w:rsidR="10EE20FA" w:rsidDel="00D357C5" w:rsidRDefault="10EE20FA" w:rsidP="10EE20FA">
            <w:pPr>
              <w:pStyle w:val="NormalWeb"/>
              <w:spacing w:before="60" w:beforeAutospacing="0" w:after="60" w:afterAutospacing="0"/>
              <w:rPr>
                <w:del w:id="73" w:author="Noll, Rachael" w:date="2018-09-21T15:22:00Z"/>
                <w:rFonts w:ascii="Arial" w:hAnsi="Arial"/>
                <w:b/>
                <w:bCs/>
                <w:color w:val="FF0000"/>
                <w:sz w:val="18"/>
                <w:szCs w:val="18"/>
              </w:rPr>
            </w:pPr>
          </w:p>
          <w:p w14:paraId="3F9FA2DE" w14:textId="12420F7D" w:rsidR="00CB0DDD" w:rsidDel="00D357C5" w:rsidRDefault="00CB0DDD" w:rsidP="00D75360">
            <w:pPr>
              <w:pStyle w:val="NormalWeb"/>
              <w:spacing w:before="60" w:beforeAutospacing="0" w:after="60" w:afterAutospacing="0"/>
              <w:rPr>
                <w:del w:id="74" w:author="Noll, Rachael" w:date="2018-09-21T15:22:00Z"/>
                <w:rFonts w:ascii="Arial" w:hAnsi="Arial"/>
                <w:color w:val="000000"/>
                <w:sz w:val="18"/>
              </w:rPr>
            </w:pPr>
            <w:del w:id="75" w:author="Noll, Rachael" w:date="2018-09-21T15:22:00Z">
              <w:r w:rsidDel="00D357C5">
                <w:rPr>
                  <w:rFonts w:ascii="Arial" w:hAnsi="Arial"/>
                  <w:color w:val="000000"/>
                  <w:sz w:val="18"/>
                </w:rPr>
                <w:delText xml:space="preserve">For L-CSC users please enter </w:delText>
              </w:r>
              <w:r w:rsidR="00271D41" w:rsidDel="00D357C5">
                <w:rPr>
                  <w:rStyle w:val="Hyperlink"/>
                  <w:rFonts w:ascii="Arial" w:hAnsi="Arial"/>
                  <w:sz w:val="18"/>
                </w:rPr>
                <w:fldChar w:fldCharType="begin"/>
              </w:r>
              <w:r w:rsidR="00271D41" w:rsidDel="00D357C5">
                <w:rPr>
                  <w:rStyle w:val="Hyperlink"/>
                  <w:rFonts w:ascii="Arial" w:hAnsi="Arial"/>
                  <w:sz w:val="18"/>
                </w:rPr>
                <w:delInstrText xml:space="preserve"> HYPERLINK "mailto:shortname@csc.com" </w:delInstrText>
              </w:r>
              <w:r w:rsidR="00271D41" w:rsidDel="00D357C5">
                <w:rPr>
                  <w:rStyle w:val="Hyperlink"/>
                  <w:rFonts w:ascii="Arial" w:hAnsi="Arial"/>
                  <w:sz w:val="18"/>
                </w:rPr>
                <w:fldChar w:fldCharType="separate"/>
              </w:r>
              <w:r w:rsidRPr="003700EB" w:rsidDel="00D357C5">
                <w:rPr>
                  <w:rStyle w:val="Hyperlink"/>
                  <w:rFonts w:ascii="Arial" w:hAnsi="Arial"/>
                  <w:sz w:val="18"/>
                </w:rPr>
                <w:delText>shortname@csc.com</w:delText>
              </w:r>
              <w:r w:rsidR="00271D41" w:rsidDel="00D357C5">
                <w:rPr>
                  <w:rStyle w:val="Hyperlink"/>
                  <w:rFonts w:ascii="Arial" w:hAnsi="Arial"/>
                  <w:sz w:val="18"/>
                </w:rPr>
                <w:fldChar w:fldCharType="end"/>
              </w:r>
            </w:del>
          </w:p>
          <w:p w14:paraId="5CDDA24A" w14:textId="7878D16C" w:rsidR="00CB0DDD" w:rsidDel="00D357C5" w:rsidRDefault="00CB0DDD" w:rsidP="00D75360">
            <w:pPr>
              <w:pStyle w:val="NormalWeb"/>
              <w:spacing w:before="60" w:beforeAutospacing="0" w:after="60" w:afterAutospacing="0"/>
              <w:rPr>
                <w:del w:id="76" w:author="Noll, Rachael" w:date="2018-09-21T15:22:00Z"/>
                <w:rFonts w:ascii="Arial" w:hAnsi="Arial"/>
                <w:color w:val="000000"/>
                <w:sz w:val="18"/>
              </w:rPr>
            </w:pPr>
            <w:del w:id="77" w:author="Noll, Rachael" w:date="2018-09-21T15:22:00Z">
              <w:r w:rsidDel="00D357C5">
                <w:rPr>
                  <w:rFonts w:ascii="Arial" w:hAnsi="Arial"/>
                  <w:color w:val="000000"/>
                  <w:sz w:val="18"/>
                </w:rPr>
                <w:delText xml:space="preserve">For L-ES users, please enter </w:delText>
              </w:r>
              <w:r w:rsidR="00271D41" w:rsidDel="00D357C5">
                <w:rPr>
                  <w:rStyle w:val="Hyperlink"/>
                  <w:rFonts w:ascii="Arial" w:hAnsi="Arial"/>
                  <w:sz w:val="18"/>
                </w:rPr>
                <w:fldChar w:fldCharType="begin"/>
              </w:r>
              <w:r w:rsidR="00271D41" w:rsidDel="00D357C5">
                <w:rPr>
                  <w:rStyle w:val="Hyperlink"/>
                  <w:rFonts w:ascii="Arial" w:hAnsi="Arial"/>
                  <w:sz w:val="18"/>
                </w:rPr>
                <w:delInstrText xml:space="preserve"> HYPERLINK "mailto:first.last@dxc.com" </w:delInstrText>
              </w:r>
              <w:r w:rsidR="00271D41" w:rsidDel="00D357C5">
                <w:rPr>
                  <w:rStyle w:val="Hyperlink"/>
                  <w:rFonts w:ascii="Arial" w:hAnsi="Arial"/>
                  <w:sz w:val="18"/>
                </w:rPr>
                <w:fldChar w:fldCharType="separate"/>
              </w:r>
              <w:r w:rsidRPr="003700EB" w:rsidDel="00D357C5">
                <w:rPr>
                  <w:rStyle w:val="Hyperlink"/>
                  <w:rFonts w:ascii="Arial" w:hAnsi="Arial"/>
                  <w:sz w:val="18"/>
                </w:rPr>
                <w:delText>first.last@dxc.com</w:delText>
              </w:r>
              <w:r w:rsidR="00271D41" w:rsidDel="00D357C5">
                <w:rPr>
                  <w:rStyle w:val="Hyperlink"/>
                  <w:rFonts w:ascii="Arial" w:hAnsi="Arial"/>
                  <w:sz w:val="18"/>
                </w:rPr>
                <w:fldChar w:fldCharType="end"/>
              </w:r>
            </w:del>
          </w:p>
          <w:p w14:paraId="7450D478" w14:textId="4E0720B5" w:rsidR="00D75360" w:rsidDel="00D357C5" w:rsidRDefault="00D75360" w:rsidP="00D75360">
            <w:pPr>
              <w:pStyle w:val="NormalWeb"/>
              <w:spacing w:before="60" w:beforeAutospacing="0" w:after="60" w:afterAutospacing="0"/>
              <w:rPr>
                <w:del w:id="78" w:author="Noll, Rachael" w:date="2018-09-21T15:22:00Z"/>
                <w:rFonts w:ascii="Arial" w:hAnsi="Arial"/>
                <w:sz w:val="18"/>
              </w:rPr>
            </w:pPr>
          </w:p>
        </w:tc>
        <w:tc>
          <w:tcPr>
            <w:tcW w:w="3450" w:type="dxa"/>
            <w:vAlign w:val="center"/>
          </w:tcPr>
          <w:p w14:paraId="7450D479" w14:textId="4EA62494" w:rsidR="00D955EB" w:rsidDel="00D357C5" w:rsidRDefault="00D955EB" w:rsidP="00D955EB">
            <w:pPr>
              <w:pStyle w:val="NormalWeb"/>
              <w:spacing w:before="60" w:beforeAutospacing="0" w:after="60" w:afterAutospacing="0"/>
              <w:rPr>
                <w:del w:id="79" w:author="Noll, Rachael" w:date="2018-09-21T15:22:00Z"/>
                <w:rFonts w:ascii="Arial" w:hAnsi="Arial"/>
                <w:color w:val="000000"/>
                <w:sz w:val="18"/>
              </w:rPr>
            </w:pPr>
            <w:del w:id="80" w:author="Noll, Rachael" w:date="2018-09-21T15:22:00Z">
              <w:r w:rsidRPr="00D955EB" w:rsidDel="00D357C5">
                <w:rPr>
                  <w:rFonts w:ascii="Arial" w:hAnsi="Arial"/>
                  <w:color w:val="000000"/>
                  <w:sz w:val="18"/>
                </w:rPr>
                <w:delText>A group/shared mailbox must have at least one nominated owner.</w:delText>
              </w:r>
            </w:del>
          </w:p>
          <w:p w14:paraId="7450D47A" w14:textId="667F40BF" w:rsidR="00914160" w:rsidDel="00D357C5" w:rsidRDefault="00650C5D" w:rsidP="00D955EB">
            <w:pPr>
              <w:pStyle w:val="NormalWeb"/>
              <w:spacing w:before="60" w:beforeAutospacing="0" w:after="60" w:afterAutospacing="0"/>
              <w:rPr>
                <w:del w:id="81" w:author="Noll, Rachael" w:date="2018-09-21T15:22:00Z"/>
                <w:rFonts w:ascii="Arial" w:hAnsi="Arial"/>
                <w:color w:val="000000"/>
                <w:sz w:val="18"/>
              </w:rPr>
            </w:pPr>
            <w:del w:id="82" w:author="Noll, Rachael" w:date="2018-09-21T15:22:00Z">
              <w:r w:rsidDel="00D357C5">
                <w:rPr>
                  <w:rFonts w:ascii="Arial" w:hAnsi="Arial"/>
                  <w:color w:val="000000"/>
                  <w:sz w:val="18"/>
                </w:rPr>
                <w:delText xml:space="preserve">Owner/s would be able to manage (add/remove) members of security groups </w:delText>
              </w:r>
              <w:r w:rsidR="00914160" w:rsidDel="00D357C5">
                <w:rPr>
                  <w:rFonts w:ascii="Arial" w:hAnsi="Arial"/>
                  <w:color w:val="000000"/>
                  <w:sz w:val="18"/>
                </w:rPr>
                <w:delText>below (“Full</w:delText>
              </w:r>
              <w:r w:rsidDel="00D357C5">
                <w:rPr>
                  <w:rFonts w:ascii="Arial" w:hAnsi="Arial"/>
                  <w:color w:val="000000"/>
                  <w:sz w:val="18"/>
                </w:rPr>
                <w:delText>Access</w:delText>
              </w:r>
              <w:r w:rsidR="00914160" w:rsidDel="00D357C5">
                <w:rPr>
                  <w:rFonts w:ascii="Arial" w:hAnsi="Arial"/>
                  <w:color w:val="000000"/>
                  <w:sz w:val="18"/>
                </w:rPr>
                <w:delText>”, “Send</w:delText>
              </w:r>
              <w:r w:rsidDel="00D357C5">
                <w:rPr>
                  <w:rFonts w:ascii="Arial" w:hAnsi="Arial"/>
                  <w:color w:val="000000"/>
                  <w:sz w:val="18"/>
                </w:rPr>
                <w:delText>As</w:delText>
              </w:r>
              <w:r w:rsidR="00914160" w:rsidDel="00D357C5">
                <w:rPr>
                  <w:rFonts w:ascii="Arial" w:hAnsi="Arial"/>
                  <w:color w:val="000000"/>
                  <w:sz w:val="18"/>
                </w:rPr>
                <w:delText>”</w:delText>
              </w:r>
              <w:r w:rsidDel="00D357C5">
                <w:rPr>
                  <w:rFonts w:ascii="Arial" w:hAnsi="Arial"/>
                  <w:color w:val="000000"/>
                  <w:sz w:val="18"/>
                </w:rPr>
                <w:delText xml:space="preserve"> or </w:delText>
              </w:r>
              <w:r w:rsidR="00914160" w:rsidDel="00D357C5">
                <w:rPr>
                  <w:rFonts w:ascii="Arial" w:hAnsi="Arial"/>
                  <w:color w:val="000000"/>
                  <w:sz w:val="18"/>
                </w:rPr>
                <w:delText>“</w:delText>
              </w:r>
              <w:r w:rsidDel="00D357C5">
                <w:rPr>
                  <w:rFonts w:ascii="Arial" w:hAnsi="Arial"/>
                  <w:color w:val="000000"/>
                  <w:sz w:val="18"/>
                </w:rPr>
                <w:delText>S</w:delText>
              </w:r>
              <w:r w:rsidR="00914160" w:rsidDel="00D357C5">
                <w:rPr>
                  <w:rFonts w:ascii="Arial" w:hAnsi="Arial"/>
                  <w:color w:val="000000"/>
                  <w:sz w:val="18"/>
                </w:rPr>
                <w:delText>OBO”).</w:delText>
              </w:r>
            </w:del>
          </w:p>
          <w:p w14:paraId="7450D47B" w14:textId="1086D589" w:rsidR="00914160" w:rsidDel="00D357C5" w:rsidRDefault="000865E4" w:rsidP="000865E4">
            <w:pPr>
              <w:pStyle w:val="NormalWeb"/>
              <w:spacing w:before="60" w:beforeAutospacing="0" w:after="60" w:afterAutospacing="0"/>
              <w:rPr>
                <w:del w:id="83" w:author="Noll, Rachael" w:date="2018-09-21T15:22:00Z"/>
                <w:rFonts w:ascii="Arial" w:hAnsi="Arial"/>
                <w:color w:val="000000"/>
                <w:sz w:val="18"/>
              </w:rPr>
            </w:pPr>
            <w:del w:id="84" w:author="Noll, Rachael" w:date="2018-09-21T15:22:00Z">
              <w:r w:rsidDel="00D357C5">
                <w:rPr>
                  <w:rFonts w:ascii="Arial" w:hAnsi="Arial"/>
                  <w:color w:val="000000"/>
                  <w:sz w:val="18"/>
                </w:rPr>
                <w:delText>By default, o</w:delText>
              </w:r>
              <w:r w:rsidR="00D955EB" w:rsidRPr="00D955EB" w:rsidDel="00D357C5">
                <w:rPr>
                  <w:rFonts w:ascii="Arial" w:hAnsi="Arial"/>
                  <w:color w:val="000000"/>
                  <w:sz w:val="18"/>
                </w:rPr>
                <w:delText xml:space="preserve">wners </w:delText>
              </w:r>
              <w:r w:rsidR="00914160" w:rsidDel="00D357C5">
                <w:rPr>
                  <w:rFonts w:ascii="Arial" w:hAnsi="Arial"/>
                  <w:color w:val="000000"/>
                  <w:sz w:val="18"/>
                </w:rPr>
                <w:delText>will be members of “FullAccess” and “SendAs” groups.</w:delText>
              </w:r>
            </w:del>
          </w:p>
          <w:p w14:paraId="7450D47C" w14:textId="1517163C" w:rsidR="000D1F42" w:rsidDel="00D357C5" w:rsidRDefault="000865E4" w:rsidP="000865E4">
            <w:pPr>
              <w:pStyle w:val="NormalWeb"/>
              <w:spacing w:before="60" w:beforeAutospacing="0" w:after="60" w:afterAutospacing="0"/>
              <w:rPr>
                <w:del w:id="85" w:author="Noll, Rachael" w:date="2018-09-21T15:22:00Z"/>
                <w:rFonts w:ascii="Arial" w:hAnsi="Arial"/>
                <w:sz w:val="18"/>
              </w:rPr>
            </w:pPr>
            <w:del w:id="86" w:author="Noll, Rachael" w:date="2018-09-21T15:22:00Z">
              <w:r w:rsidDel="00D357C5">
                <w:rPr>
                  <w:rFonts w:ascii="Arial" w:hAnsi="Arial"/>
                  <w:color w:val="000000"/>
                  <w:sz w:val="18"/>
                </w:rPr>
                <w:delText xml:space="preserve">If more granular rights to folders are required, these </w:delText>
              </w:r>
              <w:r w:rsidRPr="000865E4" w:rsidDel="00D357C5">
                <w:rPr>
                  <w:rFonts w:ascii="Arial" w:hAnsi="Arial"/>
                  <w:b/>
                  <w:color w:val="FF0000"/>
                  <w:sz w:val="18"/>
                  <w:u w:val="single"/>
                </w:rPr>
                <w:delText>must</w:delText>
              </w:r>
              <w:r w:rsidDel="00D357C5">
                <w:rPr>
                  <w:rFonts w:ascii="Arial" w:hAnsi="Arial"/>
                  <w:color w:val="000000"/>
                  <w:sz w:val="18"/>
                </w:rPr>
                <w:delText xml:space="preserve"> be set by the owner, not by administrators.</w:delText>
              </w:r>
            </w:del>
          </w:p>
        </w:tc>
      </w:tr>
      <w:tr w:rsidR="00650C5D" w:rsidDel="00D357C5" w14:paraId="7450D481" w14:textId="3441B5F5" w:rsidTr="7C0F5C80">
        <w:trPr>
          <w:trHeight w:hRule="exact" w:val="3190"/>
          <w:del w:id="87" w:author="Noll, Rachael" w:date="2018-09-21T15:22:00Z"/>
        </w:trPr>
        <w:tc>
          <w:tcPr>
            <w:tcW w:w="5731" w:type="dxa"/>
            <w:vAlign w:val="center"/>
          </w:tcPr>
          <w:p w14:paraId="51BA6201" w14:textId="6ED6E343" w:rsidR="00D75360" w:rsidDel="00D357C5" w:rsidRDefault="10EE20FA" w:rsidP="10EE20FA">
            <w:pPr>
              <w:pStyle w:val="NormalWeb"/>
              <w:spacing w:before="60" w:beforeAutospacing="0" w:after="60" w:afterAutospacing="0" w:line="259" w:lineRule="auto"/>
              <w:rPr>
                <w:del w:id="88" w:author="Noll, Rachael" w:date="2018-09-21T15:22:00Z"/>
                <w:rFonts w:ascii="Arial" w:hAnsi="Arial"/>
                <w:b/>
                <w:bCs/>
                <w:color w:val="FF0000"/>
                <w:sz w:val="18"/>
                <w:szCs w:val="18"/>
              </w:rPr>
            </w:pPr>
            <w:del w:id="89" w:author="Noll, Rachael" w:date="2018-09-21T15:22:00Z">
              <w:r w:rsidRPr="10EE20FA" w:rsidDel="00D357C5">
                <w:rPr>
                  <w:rFonts w:ascii="Arial" w:hAnsi="Arial"/>
                  <w:sz w:val="18"/>
                  <w:szCs w:val="18"/>
                </w:rPr>
                <w:delText>Full Access:                     N/A</w:delText>
              </w:r>
            </w:del>
          </w:p>
          <w:p w14:paraId="62B151BE" w14:textId="44D96C43" w:rsidR="00CB0DDD" w:rsidDel="00D357C5" w:rsidRDefault="00CB0DDD" w:rsidP="00D75360">
            <w:pPr>
              <w:pStyle w:val="NormalWeb"/>
              <w:spacing w:before="60" w:beforeAutospacing="0" w:after="60" w:afterAutospacing="0"/>
              <w:rPr>
                <w:del w:id="90" w:author="Noll, Rachael" w:date="2018-09-21T15:22:00Z"/>
                <w:rFonts w:ascii="Arial" w:hAnsi="Arial"/>
                <w:b/>
                <w:color w:val="FF0000"/>
                <w:sz w:val="18"/>
              </w:rPr>
            </w:pPr>
          </w:p>
          <w:p w14:paraId="70F20C7D" w14:textId="641B27F8" w:rsidR="00CB0DDD" w:rsidDel="00D357C5" w:rsidRDefault="00CB0DDD" w:rsidP="00D75360">
            <w:pPr>
              <w:pStyle w:val="NormalWeb"/>
              <w:spacing w:before="60" w:beforeAutospacing="0" w:after="60" w:afterAutospacing="0"/>
              <w:rPr>
                <w:del w:id="91" w:author="Noll, Rachael" w:date="2018-09-21T15:22:00Z"/>
                <w:rFonts w:ascii="Arial" w:hAnsi="Arial"/>
                <w:b/>
                <w:color w:val="FF0000"/>
                <w:sz w:val="18"/>
              </w:rPr>
            </w:pPr>
          </w:p>
          <w:p w14:paraId="39063210" w14:textId="1E719675" w:rsidR="00CB0DDD" w:rsidDel="00D357C5" w:rsidRDefault="00CB0DDD" w:rsidP="00CB0DDD">
            <w:pPr>
              <w:pStyle w:val="NormalWeb"/>
              <w:spacing w:before="60" w:beforeAutospacing="0" w:after="60" w:afterAutospacing="0"/>
              <w:rPr>
                <w:del w:id="92" w:author="Noll, Rachael" w:date="2018-09-21T15:22:00Z"/>
                <w:rFonts w:ascii="Arial" w:hAnsi="Arial"/>
                <w:color w:val="000000"/>
                <w:sz w:val="18"/>
              </w:rPr>
            </w:pPr>
            <w:del w:id="93" w:author="Noll, Rachael" w:date="2018-09-21T15:22:00Z">
              <w:r w:rsidDel="00D357C5">
                <w:rPr>
                  <w:rFonts w:ascii="Arial" w:hAnsi="Arial"/>
                  <w:color w:val="000000"/>
                  <w:sz w:val="18"/>
                </w:rPr>
                <w:delText xml:space="preserve">For L-CSC users please enter </w:delText>
              </w:r>
              <w:r w:rsidR="00271D41" w:rsidDel="00D357C5">
                <w:rPr>
                  <w:rStyle w:val="Hyperlink"/>
                  <w:rFonts w:ascii="Arial" w:hAnsi="Arial"/>
                  <w:sz w:val="18"/>
                </w:rPr>
                <w:fldChar w:fldCharType="begin"/>
              </w:r>
              <w:r w:rsidR="00271D41" w:rsidDel="00D357C5">
                <w:rPr>
                  <w:rStyle w:val="Hyperlink"/>
                  <w:rFonts w:ascii="Arial" w:hAnsi="Arial"/>
                  <w:sz w:val="18"/>
                </w:rPr>
                <w:delInstrText xml:space="preserve"> HYPERLINK "mailto:shortname@csc.com" </w:delInstrText>
              </w:r>
              <w:r w:rsidR="00271D41" w:rsidDel="00D357C5">
                <w:rPr>
                  <w:rStyle w:val="Hyperlink"/>
                  <w:rFonts w:ascii="Arial" w:hAnsi="Arial"/>
                  <w:sz w:val="18"/>
                </w:rPr>
                <w:fldChar w:fldCharType="separate"/>
              </w:r>
              <w:r w:rsidRPr="003700EB" w:rsidDel="00D357C5">
                <w:rPr>
                  <w:rStyle w:val="Hyperlink"/>
                  <w:rFonts w:ascii="Arial" w:hAnsi="Arial"/>
                  <w:sz w:val="18"/>
                </w:rPr>
                <w:delText>shortname@csc.com</w:delText>
              </w:r>
              <w:r w:rsidR="00271D41" w:rsidDel="00D357C5">
                <w:rPr>
                  <w:rStyle w:val="Hyperlink"/>
                  <w:rFonts w:ascii="Arial" w:hAnsi="Arial"/>
                  <w:sz w:val="18"/>
                </w:rPr>
                <w:fldChar w:fldCharType="end"/>
              </w:r>
            </w:del>
          </w:p>
          <w:p w14:paraId="3DBB5EA3" w14:textId="09EB4A8A" w:rsidR="00CB0DDD" w:rsidDel="00D357C5" w:rsidRDefault="00CB0DDD" w:rsidP="00CB0DDD">
            <w:pPr>
              <w:pStyle w:val="NormalWeb"/>
              <w:spacing w:before="60" w:beforeAutospacing="0" w:after="60" w:afterAutospacing="0"/>
              <w:rPr>
                <w:del w:id="94" w:author="Noll, Rachael" w:date="2018-09-21T15:22:00Z"/>
                <w:rFonts w:ascii="Arial" w:hAnsi="Arial"/>
                <w:color w:val="000000"/>
                <w:sz w:val="18"/>
              </w:rPr>
            </w:pPr>
            <w:del w:id="95" w:author="Noll, Rachael" w:date="2018-09-21T15:22:00Z">
              <w:r w:rsidDel="00D357C5">
                <w:rPr>
                  <w:rFonts w:ascii="Arial" w:hAnsi="Arial"/>
                  <w:color w:val="000000"/>
                  <w:sz w:val="18"/>
                </w:rPr>
                <w:delText xml:space="preserve">For L-ES users, please enter </w:delText>
              </w:r>
              <w:r w:rsidR="00271D41" w:rsidDel="00D357C5">
                <w:rPr>
                  <w:rStyle w:val="Hyperlink"/>
                  <w:rFonts w:ascii="Arial" w:hAnsi="Arial"/>
                  <w:sz w:val="18"/>
                </w:rPr>
                <w:fldChar w:fldCharType="begin"/>
              </w:r>
              <w:r w:rsidR="00271D41" w:rsidDel="00D357C5">
                <w:rPr>
                  <w:rStyle w:val="Hyperlink"/>
                  <w:rFonts w:ascii="Arial" w:hAnsi="Arial"/>
                  <w:sz w:val="18"/>
                </w:rPr>
                <w:delInstrText xml:space="preserve"> HYPERLINK "mailto:first.last@dxc.com" </w:delInstrText>
              </w:r>
              <w:r w:rsidR="00271D41" w:rsidDel="00D357C5">
                <w:rPr>
                  <w:rStyle w:val="Hyperlink"/>
                  <w:rFonts w:ascii="Arial" w:hAnsi="Arial"/>
                  <w:sz w:val="18"/>
                </w:rPr>
                <w:fldChar w:fldCharType="separate"/>
              </w:r>
              <w:r w:rsidRPr="003700EB" w:rsidDel="00D357C5">
                <w:rPr>
                  <w:rStyle w:val="Hyperlink"/>
                  <w:rFonts w:ascii="Arial" w:hAnsi="Arial"/>
                  <w:sz w:val="18"/>
                </w:rPr>
                <w:delText>first.last@dxc.com</w:delText>
              </w:r>
              <w:r w:rsidR="00271D41" w:rsidDel="00D357C5">
                <w:rPr>
                  <w:rStyle w:val="Hyperlink"/>
                  <w:rFonts w:ascii="Arial" w:hAnsi="Arial"/>
                  <w:sz w:val="18"/>
                </w:rPr>
                <w:fldChar w:fldCharType="end"/>
              </w:r>
            </w:del>
          </w:p>
          <w:p w14:paraId="680E6951" w14:textId="229737B2" w:rsidR="00D75360" w:rsidDel="00D357C5" w:rsidRDefault="00D75360" w:rsidP="00D955EB">
            <w:pPr>
              <w:pStyle w:val="NormalWeb"/>
              <w:spacing w:before="60" w:beforeAutospacing="0" w:after="60" w:afterAutospacing="0"/>
              <w:rPr>
                <w:del w:id="96" w:author="Noll, Rachael" w:date="2018-09-21T15:22:00Z"/>
                <w:rFonts w:ascii="Arial" w:hAnsi="Arial"/>
                <w:sz w:val="18"/>
              </w:rPr>
            </w:pPr>
          </w:p>
          <w:p w14:paraId="7450D47E" w14:textId="1E407DE9" w:rsidR="00D75360" w:rsidDel="00D357C5" w:rsidRDefault="00D75360" w:rsidP="00D955EB">
            <w:pPr>
              <w:pStyle w:val="NormalWeb"/>
              <w:spacing w:before="60" w:beforeAutospacing="0" w:after="60" w:afterAutospacing="0"/>
              <w:rPr>
                <w:del w:id="97" w:author="Noll, Rachael" w:date="2018-09-21T15:22:00Z"/>
                <w:rFonts w:ascii="Arial" w:hAnsi="Arial"/>
                <w:sz w:val="18"/>
              </w:rPr>
            </w:pPr>
          </w:p>
        </w:tc>
        <w:tc>
          <w:tcPr>
            <w:tcW w:w="3450" w:type="dxa"/>
            <w:vAlign w:val="center"/>
          </w:tcPr>
          <w:p w14:paraId="7450D47F" w14:textId="097C564E" w:rsidR="00914160" w:rsidDel="00D357C5" w:rsidRDefault="00650C5D" w:rsidP="00650C5D">
            <w:pPr>
              <w:pStyle w:val="NormalWeb"/>
              <w:spacing w:before="60" w:beforeAutospacing="0" w:after="60" w:afterAutospacing="0"/>
              <w:rPr>
                <w:del w:id="98" w:author="Noll, Rachael" w:date="2018-09-21T15:22:00Z"/>
                <w:rFonts w:ascii="Arial" w:hAnsi="Arial"/>
                <w:color w:val="000000"/>
                <w:sz w:val="18"/>
              </w:rPr>
            </w:pPr>
            <w:del w:id="99" w:author="Noll, Rachael" w:date="2018-09-21T15:22:00Z">
              <w:r w:rsidDel="00D357C5">
                <w:rPr>
                  <w:rFonts w:ascii="Arial" w:hAnsi="Arial"/>
                  <w:color w:val="000000"/>
                  <w:sz w:val="18"/>
                </w:rPr>
                <w:delText>By default, full access permission</w:delText>
              </w:r>
              <w:r w:rsidRPr="00D955EB" w:rsidDel="00D357C5">
                <w:rPr>
                  <w:rFonts w:ascii="Arial" w:hAnsi="Arial"/>
                  <w:color w:val="000000"/>
                  <w:sz w:val="18"/>
                </w:rPr>
                <w:delText xml:space="preserve"> </w:delText>
              </w:r>
              <w:r w:rsidRPr="000865E4" w:rsidDel="00D357C5">
                <w:rPr>
                  <w:rFonts w:ascii="Arial" w:hAnsi="Arial"/>
                  <w:b/>
                  <w:color w:val="FF0000"/>
                  <w:sz w:val="18"/>
                  <w:u w:val="single"/>
                </w:rPr>
                <w:delText>do not</w:delText>
              </w:r>
              <w:r w:rsidDel="00D357C5">
                <w:rPr>
                  <w:rFonts w:ascii="Arial" w:hAnsi="Arial"/>
                  <w:color w:val="000000"/>
                  <w:sz w:val="18"/>
                </w:rPr>
                <w:delText xml:space="preserve"> have either “Send As” or “Send on Behalf of” rights. They will however have full rights to all folders. </w:delText>
              </w:r>
            </w:del>
          </w:p>
          <w:p w14:paraId="7450D480" w14:textId="10FC25C5" w:rsidR="00650C5D" w:rsidRPr="00D955EB" w:rsidDel="00D357C5" w:rsidRDefault="00650C5D" w:rsidP="00650C5D">
            <w:pPr>
              <w:pStyle w:val="NormalWeb"/>
              <w:spacing w:before="60" w:beforeAutospacing="0" w:after="60" w:afterAutospacing="0"/>
              <w:rPr>
                <w:del w:id="100" w:author="Noll, Rachael" w:date="2018-09-21T15:22:00Z"/>
                <w:rFonts w:ascii="Arial" w:hAnsi="Arial"/>
                <w:color w:val="000000"/>
                <w:sz w:val="18"/>
              </w:rPr>
            </w:pPr>
            <w:del w:id="101" w:author="Noll, Rachael" w:date="2018-09-21T15:22:00Z">
              <w:r w:rsidDel="00D357C5">
                <w:rPr>
                  <w:rFonts w:ascii="Arial" w:hAnsi="Arial"/>
                  <w:color w:val="000000"/>
                  <w:sz w:val="18"/>
                </w:rPr>
                <w:delText xml:space="preserve">If more granular rights to folders are required, these </w:delText>
              </w:r>
              <w:r w:rsidRPr="000865E4" w:rsidDel="00D357C5">
                <w:rPr>
                  <w:rFonts w:ascii="Arial" w:hAnsi="Arial"/>
                  <w:b/>
                  <w:color w:val="FF0000"/>
                  <w:sz w:val="18"/>
                  <w:u w:val="single"/>
                </w:rPr>
                <w:delText>must</w:delText>
              </w:r>
              <w:r w:rsidDel="00D357C5">
                <w:rPr>
                  <w:rFonts w:ascii="Arial" w:hAnsi="Arial"/>
                  <w:color w:val="000000"/>
                  <w:sz w:val="18"/>
                </w:rPr>
                <w:delText xml:space="preserve"> be set by the owner, not by administrators.</w:delText>
              </w:r>
            </w:del>
          </w:p>
        </w:tc>
      </w:tr>
      <w:tr w:rsidR="000D1F42" w:rsidDel="00D357C5" w14:paraId="7450D485" w14:textId="13E8A8BE" w:rsidTr="7C0F5C80">
        <w:trPr>
          <w:trHeight w:hRule="exact" w:val="3076"/>
          <w:del w:id="102" w:author="Noll, Rachael" w:date="2018-09-21T15:22:00Z"/>
        </w:trPr>
        <w:tc>
          <w:tcPr>
            <w:tcW w:w="5731" w:type="dxa"/>
            <w:vAlign w:val="center"/>
          </w:tcPr>
          <w:p w14:paraId="4FDC15DF" w14:textId="5FC4F60E" w:rsidR="00CB0DDD" w:rsidDel="00D357C5" w:rsidRDefault="10EE20FA" w:rsidP="10EE20FA">
            <w:pPr>
              <w:pStyle w:val="NormalWeb"/>
              <w:spacing w:before="60" w:beforeAutospacing="0" w:after="60" w:afterAutospacing="0"/>
              <w:rPr>
                <w:del w:id="103" w:author="Noll, Rachael" w:date="2018-09-21T15:22:00Z"/>
                <w:rFonts w:ascii="Arial" w:hAnsi="Arial"/>
                <w:sz w:val="18"/>
                <w:szCs w:val="18"/>
              </w:rPr>
            </w:pPr>
            <w:del w:id="104" w:author="Noll, Rachael" w:date="2018-09-21T15:22:00Z">
              <w:r w:rsidRPr="10EE20FA" w:rsidDel="00D357C5">
                <w:rPr>
                  <w:rFonts w:ascii="Arial" w:hAnsi="Arial"/>
                  <w:sz w:val="18"/>
                  <w:szCs w:val="18"/>
                </w:rPr>
                <w:delText>“Send As” rights:              N/A</w:delText>
              </w:r>
            </w:del>
          </w:p>
          <w:p w14:paraId="3219FC9D" w14:textId="2220526D" w:rsidR="00CB0DDD" w:rsidDel="00D357C5" w:rsidRDefault="00CB0DDD" w:rsidP="00D75360">
            <w:pPr>
              <w:pStyle w:val="NormalWeb"/>
              <w:spacing w:before="60" w:beforeAutospacing="0" w:after="60" w:afterAutospacing="0"/>
              <w:rPr>
                <w:del w:id="105" w:author="Noll, Rachael" w:date="2018-09-21T15:22:00Z"/>
                <w:rFonts w:ascii="Arial" w:hAnsi="Arial"/>
                <w:b/>
                <w:color w:val="FF0000"/>
                <w:sz w:val="18"/>
              </w:rPr>
            </w:pPr>
          </w:p>
          <w:p w14:paraId="582A7059" w14:textId="6849764F" w:rsidR="00CB0DDD" w:rsidDel="00D357C5" w:rsidRDefault="00CB0DDD" w:rsidP="00CB0DDD">
            <w:pPr>
              <w:pStyle w:val="NormalWeb"/>
              <w:spacing w:before="60" w:beforeAutospacing="0" w:after="60" w:afterAutospacing="0"/>
              <w:rPr>
                <w:del w:id="106" w:author="Noll, Rachael" w:date="2018-09-21T15:22:00Z"/>
                <w:rFonts w:ascii="Arial" w:hAnsi="Arial"/>
                <w:color w:val="000000"/>
                <w:sz w:val="18"/>
              </w:rPr>
            </w:pPr>
            <w:del w:id="107" w:author="Noll, Rachael" w:date="2018-09-21T15:22:00Z">
              <w:r w:rsidDel="00D357C5">
                <w:rPr>
                  <w:rFonts w:ascii="Arial" w:hAnsi="Arial"/>
                  <w:color w:val="000000"/>
                  <w:sz w:val="18"/>
                </w:rPr>
                <w:delText xml:space="preserve">For L-CSC users please enter </w:delText>
              </w:r>
              <w:r w:rsidR="00271D41" w:rsidDel="00D357C5">
                <w:rPr>
                  <w:rStyle w:val="Hyperlink"/>
                  <w:rFonts w:ascii="Arial" w:hAnsi="Arial"/>
                  <w:sz w:val="18"/>
                </w:rPr>
                <w:fldChar w:fldCharType="begin"/>
              </w:r>
              <w:r w:rsidR="00271D41" w:rsidDel="00D357C5">
                <w:rPr>
                  <w:rStyle w:val="Hyperlink"/>
                  <w:rFonts w:ascii="Arial" w:hAnsi="Arial"/>
                  <w:sz w:val="18"/>
                </w:rPr>
                <w:delInstrText xml:space="preserve"> HYPERLINK "mailto:shortname@csc.com" </w:delInstrText>
              </w:r>
              <w:r w:rsidR="00271D41" w:rsidDel="00D357C5">
                <w:rPr>
                  <w:rStyle w:val="Hyperlink"/>
                  <w:rFonts w:ascii="Arial" w:hAnsi="Arial"/>
                  <w:sz w:val="18"/>
                </w:rPr>
                <w:fldChar w:fldCharType="separate"/>
              </w:r>
              <w:r w:rsidRPr="003700EB" w:rsidDel="00D357C5">
                <w:rPr>
                  <w:rStyle w:val="Hyperlink"/>
                  <w:rFonts w:ascii="Arial" w:hAnsi="Arial"/>
                  <w:sz w:val="18"/>
                </w:rPr>
                <w:delText>shortname@csc.com</w:delText>
              </w:r>
              <w:r w:rsidR="00271D41" w:rsidDel="00D357C5">
                <w:rPr>
                  <w:rStyle w:val="Hyperlink"/>
                  <w:rFonts w:ascii="Arial" w:hAnsi="Arial"/>
                  <w:sz w:val="18"/>
                </w:rPr>
                <w:fldChar w:fldCharType="end"/>
              </w:r>
            </w:del>
          </w:p>
          <w:p w14:paraId="6F24FE11" w14:textId="054421F0" w:rsidR="00CB0DDD" w:rsidDel="00D357C5" w:rsidRDefault="00CB0DDD" w:rsidP="00CB0DDD">
            <w:pPr>
              <w:pStyle w:val="NormalWeb"/>
              <w:spacing w:before="60" w:beforeAutospacing="0" w:after="60" w:afterAutospacing="0"/>
              <w:rPr>
                <w:del w:id="108" w:author="Noll, Rachael" w:date="2018-09-21T15:22:00Z"/>
                <w:rFonts w:ascii="Arial" w:hAnsi="Arial"/>
                <w:color w:val="000000"/>
                <w:sz w:val="18"/>
              </w:rPr>
            </w:pPr>
            <w:del w:id="109" w:author="Noll, Rachael" w:date="2018-09-21T15:22:00Z">
              <w:r w:rsidDel="00D357C5">
                <w:rPr>
                  <w:rFonts w:ascii="Arial" w:hAnsi="Arial"/>
                  <w:color w:val="000000"/>
                  <w:sz w:val="18"/>
                </w:rPr>
                <w:delText xml:space="preserve">For L-ES users, please enter </w:delText>
              </w:r>
              <w:r w:rsidR="00271D41" w:rsidDel="00D357C5">
                <w:rPr>
                  <w:rStyle w:val="Hyperlink"/>
                  <w:rFonts w:ascii="Arial" w:hAnsi="Arial"/>
                  <w:sz w:val="18"/>
                </w:rPr>
                <w:fldChar w:fldCharType="begin"/>
              </w:r>
              <w:r w:rsidR="00271D41" w:rsidDel="00D357C5">
                <w:rPr>
                  <w:rStyle w:val="Hyperlink"/>
                  <w:rFonts w:ascii="Arial" w:hAnsi="Arial"/>
                  <w:sz w:val="18"/>
                </w:rPr>
                <w:delInstrText xml:space="preserve"> HYPERLINK "mailto:first.last@dxc.com" </w:delInstrText>
              </w:r>
              <w:r w:rsidR="00271D41" w:rsidDel="00D357C5">
                <w:rPr>
                  <w:rStyle w:val="Hyperlink"/>
                  <w:rFonts w:ascii="Arial" w:hAnsi="Arial"/>
                  <w:sz w:val="18"/>
                </w:rPr>
                <w:fldChar w:fldCharType="separate"/>
              </w:r>
              <w:r w:rsidRPr="003700EB" w:rsidDel="00D357C5">
                <w:rPr>
                  <w:rStyle w:val="Hyperlink"/>
                  <w:rFonts w:ascii="Arial" w:hAnsi="Arial"/>
                  <w:sz w:val="18"/>
                </w:rPr>
                <w:delText>first.last@dxc.com</w:delText>
              </w:r>
              <w:r w:rsidR="00271D41" w:rsidDel="00D357C5">
                <w:rPr>
                  <w:rStyle w:val="Hyperlink"/>
                  <w:rFonts w:ascii="Arial" w:hAnsi="Arial"/>
                  <w:sz w:val="18"/>
                </w:rPr>
                <w:fldChar w:fldCharType="end"/>
              </w:r>
            </w:del>
          </w:p>
          <w:p w14:paraId="7450D482" w14:textId="21D699A7" w:rsidR="000D1F42" w:rsidDel="00D357C5" w:rsidRDefault="000D1F42" w:rsidP="00D955EB">
            <w:pPr>
              <w:pStyle w:val="NormalWeb"/>
              <w:spacing w:before="60" w:beforeAutospacing="0" w:after="60" w:afterAutospacing="0"/>
              <w:rPr>
                <w:del w:id="110" w:author="Noll, Rachael" w:date="2018-09-21T15:22:00Z"/>
                <w:rFonts w:ascii="Arial" w:hAnsi="Arial"/>
                <w:sz w:val="18"/>
              </w:rPr>
            </w:pPr>
          </w:p>
        </w:tc>
        <w:tc>
          <w:tcPr>
            <w:tcW w:w="3450" w:type="dxa"/>
            <w:vAlign w:val="center"/>
          </w:tcPr>
          <w:p w14:paraId="7450D483" w14:textId="72BABC00" w:rsidR="000D1F42" w:rsidDel="00D357C5" w:rsidRDefault="00D955EB" w:rsidP="00D955EB">
            <w:pPr>
              <w:pStyle w:val="NormalWeb"/>
              <w:spacing w:before="60" w:beforeAutospacing="0" w:after="60" w:afterAutospacing="0"/>
              <w:rPr>
                <w:del w:id="111" w:author="Noll, Rachael" w:date="2018-09-21T15:22:00Z"/>
                <w:rFonts w:ascii="Arial" w:hAnsi="Arial"/>
                <w:sz w:val="18"/>
              </w:rPr>
            </w:pPr>
            <w:del w:id="112" w:author="Noll, Rachael" w:date="2018-09-21T15:22:00Z">
              <w:r w:rsidDel="00D357C5">
                <w:rPr>
                  <w:rFonts w:ascii="Arial" w:hAnsi="Arial"/>
                  <w:sz w:val="18"/>
                </w:rPr>
                <w:delText>Names of every user who requires “Send As” rights to the mailbox.</w:delText>
              </w:r>
            </w:del>
          </w:p>
          <w:p w14:paraId="4E8FEF0A" w14:textId="29848094" w:rsidR="000865E4" w:rsidDel="00D357C5" w:rsidRDefault="000865E4" w:rsidP="00D955EB">
            <w:pPr>
              <w:pStyle w:val="NormalWeb"/>
              <w:spacing w:before="60" w:beforeAutospacing="0" w:after="60" w:afterAutospacing="0"/>
              <w:rPr>
                <w:del w:id="113" w:author="Noll, Rachael" w:date="2018-09-21T15:22:00Z"/>
                <w:rFonts w:ascii="Arial" w:hAnsi="Arial"/>
                <w:b/>
                <w:sz w:val="18"/>
              </w:rPr>
            </w:pPr>
            <w:del w:id="114" w:author="Noll, Rachael" w:date="2018-09-21T15:22:00Z">
              <w:r w:rsidDel="00D357C5">
                <w:rPr>
                  <w:rFonts w:ascii="Arial" w:hAnsi="Arial"/>
                  <w:sz w:val="18"/>
                </w:rPr>
                <w:delText xml:space="preserve">Please place users in </w:delText>
              </w:r>
              <w:r w:rsidRPr="000865E4" w:rsidDel="00D357C5">
                <w:rPr>
                  <w:rFonts w:ascii="Arial" w:hAnsi="Arial"/>
                  <w:b/>
                  <w:color w:val="FF0000"/>
                  <w:sz w:val="18"/>
                  <w:u w:val="single"/>
                </w:rPr>
                <w:delText>only one</w:delText>
              </w:r>
              <w:r w:rsidRPr="000865E4" w:rsidDel="00D357C5">
                <w:rPr>
                  <w:rFonts w:ascii="Arial" w:hAnsi="Arial"/>
                  <w:color w:val="FF0000"/>
                  <w:sz w:val="18"/>
                </w:rPr>
                <w:delText xml:space="preserve"> </w:delText>
              </w:r>
              <w:r w:rsidDel="00D357C5">
                <w:rPr>
                  <w:rFonts w:ascii="Arial" w:hAnsi="Arial"/>
                  <w:sz w:val="18"/>
                </w:rPr>
                <w:delText xml:space="preserve">of the “Send As” or “Send on Behalf of” fields. </w:delText>
              </w:r>
              <w:r w:rsidRPr="000865E4" w:rsidDel="00D357C5">
                <w:rPr>
                  <w:rFonts w:ascii="Arial" w:hAnsi="Arial"/>
                  <w:b/>
                  <w:sz w:val="18"/>
                </w:rPr>
                <w:delText>Users cannot have both rights</w:delText>
              </w:r>
              <w:r w:rsidDel="00D357C5">
                <w:rPr>
                  <w:rFonts w:ascii="Arial" w:hAnsi="Arial"/>
                  <w:b/>
                  <w:sz w:val="18"/>
                </w:rPr>
                <w:delText>!!</w:delText>
              </w:r>
            </w:del>
          </w:p>
          <w:p w14:paraId="52EE83A3" w14:textId="5B4579AB" w:rsidR="0036767F" w:rsidDel="00D357C5" w:rsidRDefault="0036767F" w:rsidP="00D955EB">
            <w:pPr>
              <w:pStyle w:val="NormalWeb"/>
              <w:spacing w:before="60" w:beforeAutospacing="0" w:after="60" w:afterAutospacing="0"/>
              <w:rPr>
                <w:del w:id="115" w:author="Noll, Rachael" w:date="2018-09-21T15:22:00Z"/>
                <w:rFonts w:ascii="Arial" w:hAnsi="Arial"/>
                <w:b/>
                <w:sz w:val="18"/>
              </w:rPr>
            </w:pPr>
          </w:p>
          <w:p w14:paraId="7450D484" w14:textId="21995F45" w:rsidR="0036767F" w:rsidDel="00D357C5" w:rsidRDefault="0036767F" w:rsidP="0036767F">
            <w:pPr>
              <w:pStyle w:val="NormalWeb"/>
              <w:spacing w:before="60" w:beforeAutospacing="0" w:after="60" w:afterAutospacing="0"/>
              <w:rPr>
                <w:del w:id="116" w:author="Noll, Rachael" w:date="2018-09-21T15:22:00Z"/>
                <w:rFonts w:ascii="Arial" w:hAnsi="Arial"/>
                <w:sz w:val="18"/>
              </w:rPr>
            </w:pPr>
            <w:del w:id="117" w:author="Noll, Rachael" w:date="2018-09-21T15:22:00Z">
              <w:r w:rsidRPr="0036767F" w:rsidDel="00D357C5">
                <w:rPr>
                  <w:rFonts w:ascii="Arial" w:hAnsi="Arial"/>
                  <w:sz w:val="18"/>
                  <w:highlight w:val="yellow"/>
                </w:rPr>
                <w:delText>By default, “Send As” permission</w:delText>
              </w:r>
              <w:r w:rsidDel="00D357C5">
                <w:rPr>
                  <w:rFonts w:ascii="Arial" w:hAnsi="Arial"/>
                  <w:sz w:val="18"/>
                  <w:highlight w:val="yellow"/>
                </w:rPr>
                <w:delText xml:space="preserve">s will NOT provide </w:delText>
              </w:r>
              <w:r w:rsidRPr="0036767F" w:rsidDel="00D357C5">
                <w:rPr>
                  <w:rFonts w:ascii="Arial" w:hAnsi="Arial"/>
                  <w:sz w:val="18"/>
                  <w:highlight w:val="yellow"/>
                </w:rPr>
                <w:delText>“Full Access” rights. Those users who have only “Send As” permission</w:delText>
              </w:r>
              <w:r w:rsidDel="00D357C5">
                <w:rPr>
                  <w:rFonts w:ascii="Arial" w:hAnsi="Arial"/>
                  <w:sz w:val="18"/>
                  <w:highlight w:val="yellow"/>
                </w:rPr>
                <w:delText>s</w:delText>
              </w:r>
              <w:r w:rsidRPr="0036767F" w:rsidDel="00D357C5">
                <w:rPr>
                  <w:rFonts w:ascii="Arial" w:hAnsi="Arial"/>
                  <w:sz w:val="18"/>
                  <w:highlight w:val="yellow"/>
                </w:rPr>
                <w:delText xml:space="preserve"> and do not have “Full Access” permission</w:delText>
              </w:r>
              <w:r w:rsidDel="00D357C5">
                <w:rPr>
                  <w:rFonts w:ascii="Arial" w:hAnsi="Arial"/>
                  <w:sz w:val="18"/>
                  <w:highlight w:val="yellow"/>
                </w:rPr>
                <w:delText>s</w:delText>
              </w:r>
              <w:r w:rsidRPr="0036767F" w:rsidDel="00D357C5">
                <w:rPr>
                  <w:rFonts w:ascii="Arial" w:hAnsi="Arial"/>
                  <w:sz w:val="18"/>
                  <w:highlight w:val="yellow"/>
                </w:rPr>
                <w:delText xml:space="preserve"> will </w:delText>
              </w:r>
              <w:r w:rsidRPr="0036767F" w:rsidDel="00D357C5">
                <w:rPr>
                  <w:rFonts w:ascii="Arial" w:hAnsi="Arial"/>
                  <w:b/>
                  <w:sz w:val="18"/>
                  <w:highlight w:val="yellow"/>
                </w:rPr>
                <w:delText>NOT</w:delText>
              </w:r>
              <w:r w:rsidRPr="0036767F" w:rsidDel="00D357C5">
                <w:rPr>
                  <w:rFonts w:ascii="Arial" w:hAnsi="Arial"/>
                  <w:sz w:val="18"/>
                  <w:highlight w:val="yellow"/>
                </w:rPr>
                <w:delText xml:space="preserve"> be able to access/open the shared mailbox.</w:delText>
              </w:r>
            </w:del>
          </w:p>
        </w:tc>
      </w:tr>
      <w:tr w:rsidR="00D955EB" w:rsidDel="00D357C5" w14:paraId="7450D489" w14:textId="69935C44" w:rsidTr="7C0F5C80">
        <w:trPr>
          <w:trHeight w:hRule="exact" w:val="3687"/>
          <w:del w:id="118" w:author="Noll, Rachael" w:date="2018-09-21T15:22:00Z"/>
        </w:trPr>
        <w:tc>
          <w:tcPr>
            <w:tcW w:w="5731" w:type="dxa"/>
            <w:vAlign w:val="center"/>
          </w:tcPr>
          <w:p w14:paraId="58E5C64A" w14:textId="57787452" w:rsidR="00D75360" w:rsidDel="00D357C5" w:rsidRDefault="10EE20FA" w:rsidP="10EE20FA">
            <w:pPr>
              <w:pStyle w:val="NormalWeb"/>
              <w:spacing w:before="60" w:beforeAutospacing="0" w:after="60" w:afterAutospacing="0" w:line="259" w:lineRule="auto"/>
              <w:rPr>
                <w:del w:id="119" w:author="Noll, Rachael" w:date="2018-09-21T15:22:00Z"/>
                <w:rFonts w:ascii="Arial" w:hAnsi="Arial"/>
                <w:b/>
                <w:bCs/>
                <w:color w:val="FF0000"/>
                <w:sz w:val="18"/>
                <w:szCs w:val="18"/>
              </w:rPr>
            </w:pPr>
            <w:del w:id="120" w:author="Noll, Rachael" w:date="2018-09-21T15:22:00Z">
              <w:r w:rsidRPr="10EE20FA" w:rsidDel="00D357C5">
                <w:rPr>
                  <w:rFonts w:ascii="Arial" w:hAnsi="Arial"/>
                  <w:sz w:val="18"/>
                  <w:szCs w:val="18"/>
                </w:rPr>
                <w:delText>“Send On Behalf Of” rights:     N/A</w:delText>
              </w:r>
            </w:del>
          </w:p>
          <w:p w14:paraId="51822172" w14:textId="431350EB" w:rsidR="00CB0DDD" w:rsidDel="00D357C5" w:rsidRDefault="00CB0DDD" w:rsidP="00D75360">
            <w:pPr>
              <w:pStyle w:val="NormalWeb"/>
              <w:spacing w:before="60" w:beforeAutospacing="0" w:after="60" w:afterAutospacing="0"/>
              <w:rPr>
                <w:del w:id="121" w:author="Noll, Rachael" w:date="2018-09-21T15:22:00Z"/>
                <w:rFonts w:ascii="Arial" w:hAnsi="Arial"/>
                <w:b/>
                <w:color w:val="FF0000"/>
                <w:sz w:val="18"/>
              </w:rPr>
            </w:pPr>
          </w:p>
          <w:p w14:paraId="742E775F" w14:textId="42B77F14" w:rsidR="00CB0DDD" w:rsidDel="00D357C5" w:rsidRDefault="00CB0DDD" w:rsidP="00CB0DDD">
            <w:pPr>
              <w:pStyle w:val="NormalWeb"/>
              <w:spacing w:before="60" w:beforeAutospacing="0" w:after="60" w:afterAutospacing="0"/>
              <w:rPr>
                <w:del w:id="122" w:author="Noll, Rachael" w:date="2018-09-21T15:22:00Z"/>
                <w:rFonts w:ascii="Arial" w:hAnsi="Arial"/>
                <w:color w:val="000000"/>
                <w:sz w:val="18"/>
              </w:rPr>
            </w:pPr>
            <w:del w:id="123" w:author="Noll, Rachael" w:date="2018-09-21T15:22:00Z">
              <w:r w:rsidDel="00D357C5">
                <w:rPr>
                  <w:rFonts w:ascii="Arial" w:hAnsi="Arial"/>
                  <w:color w:val="000000"/>
                  <w:sz w:val="18"/>
                </w:rPr>
                <w:delText xml:space="preserve">For L-CSC users please enter </w:delText>
              </w:r>
              <w:r w:rsidR="00271D41" w:rsidDel="00D357C5">
                <w:rPr>
                  <w:rStyle w:val="Hyperlink"/>
                  <w:rFonts w:ascii="Arial" w:hAnsi="Arial"/>
                  <w:sz w:val="18"/>
                </w:rPr>
                <w:fldChar w:fldCharType="begin"/>
              </w:r>
              <w:r w:rsidR="00271D41" w:rsidDel="00D357C5">
                <w:rPr>
                  <w:rStyle w:val="Hyperlink"/>
                  <w:rFonts w:ascii="Arial" w:hAnsi="Arial"/>
                  <w:sz w:val="18"/>
                </w:rPr>
                <w:delInstrText xml:space="preserve"> HYPERLINK "mailto:shortname@csc.com" </w:delInstrText>
              </w:r>
              <w:r w:rsidR="00271D41" w:rsidDel="00D357C5">
                <w:rPr>
                  <w:rStyle w:val="Hyperlink"/>
                  <w:rFonts w:ascii="Arial" w:hAnsi="Arial"/>
                  <w:sz w:val="18"/>
                </w:rPr>
                <w:fldChar w:fldCharType="separate"/>
              </w:r>
              <w:r w:rsidRPr="003700EB" w:rsidDel="00D357C5">
                <w:rPr>
                  <w:rStyle w:val="Hyperlink"/>
                  <w:rFonts w:ascii="Arial" w:hAnsi="Arial"/>
                  <w:sz w:val="18"/>
                </w:rPr>
                <w:delText>shortname@csc.com</w:delText>
              </w:r>
              <w:r w:rsidR="00271D41" w:rsidDel="00D357C5">
                <w:rPr>
                  <w:rStyle w:val="Hyperlink"/>
                  <w:rFonts w:ascii="Arial" w:hAnsi="Arial"/>
                  <w:sz w:val="18"/>
                </w:rPr>
                <w:fldChar w:fldCharType="end"/>
              </w:r>
            </w:del>
          </w:p>
          <w:p w14:paraId="35A672C5" w14:textId="402D8D9D" w:rsidR="00CB0DDD" w:rsidDel="00D357C5" w:rsidRDefault="00CB0DDD" w:rsidP="00CB0DDD">
            <w:pPr>
              <w:pStyle w:val="NormalWeb"/>
              <w:spacing w:before="60" w:beforeAutospacing="0" w:after="60" w:afterAutospacing="0"/>
              <w:rPr>
                <w:del w:id="124" w:author="Noll, Rachael" w:date="2018-09-21T15:22:00Z"/>
                <w:rFonts w:ascii="Arial" w:hAnsi="Arial"/>
                <w:color w:val="000000"/>
                <w:sz w:val="18"/>
              </w:rPr>
            </w:pPr>
            <w:del w:id="125" w:author="Noll, Rachael" w:date="2018-09-21T15:22:00Z">
              <w:r w:rsidDel="00D357C5">
                <w:rPr>
                  <w:rFonts w:ascii="Arial" w:hAnsi="Arial"/>
                  <w:color w:val="000000"/>
                  <w:sz w:val="18"/>
                </w:rPr>
                <w:delText xml:space="preserve">For L-ES users, please enter </w:delText>
              </w:r>
              <w:r w:rsidR="00271D41" w:rsidDel="00D357C5">
                <w:rPr>
                  <w:rStyle w:val="Hyperlink"/>
                  <w:rFonts w:ascii="Arial" w:hAnsi="Arial"/>
                  <w:sz w:val="18"/>
                </w:rPr>
                <w:fldChar w:fldCharType="begin"/>
              </w:r>
              <w:r w:rsidR="00271D41" w:rsidDel="00D357C5">
                <w:rPr>
                  <w:rStyle w:val="Hyperlink"/>
                  <w:rFonts w:ascii="Arial" w:hAnsi="Arial"/>
                  <w:sz w:val="18"/>
                </w:rPr>
                <w:delInstrText xml:space="preserve"> HYPERLINK "mailto:first.last@dxc.com" </w:delInstrText>
              </w:r>
              <w:r w:rsidR="00271D41" w:rsidDel="00D357C5">
                <w:rPr>
                  <w:rStyle w:val="Hyperlink"/>
                  <w:rFonts w:ascii="Arial" w:hAnsi="Arial"/>
                  <w:sz w:val="18"/>
                </w:rPr>
                <w:fldChar w:fldCharType="separate"/>
              </w:r>
              <w:r w:rsidRPr="003700EB" w:rsidDel="00D357C5">
                <w:rPr>
                  <w:rStyle w:val="Hyperlink"/>
                  <w:rFonts w:ascii="Arial" w:hAnsi="Arial"/>
                  <w:sz w:val="18"/>
                </w:rPr>
                <w:delText>first.last@dxc.com</w:delText>
              </w:r>
              <w:r w:rsidR="00271D41" w:rsidDel="00D357C5">
                <w:rPr>
                  <w:rStyle w:val="Hyperlink"/>
                  <w:rFonts w:ascii="Arial" w:hAnsi="Arial"/>
                  <w:sz w:val="18"/>
                </w:rPr>
                <w:fldChar w:fldCharType="end"/>
              </w:r>
            </w:del>
          </w:p>
          <w:p w14:paraId="1A9F8142" w14:textId="2E9EA93C" w:rsidR="00CB0DDD" w:rsidDel="00D357C5" w:rsidRDefault="00CB0DDD" w:rsidP="00D75360">
            <w:pPr>
              <w:pStyle w:val="NormalWeb"/>
              <w:spacing w:before="60" w:beforeAutospacing="0" w:after="60" w:afterAutospacing="0"/>
              <w:rPr>
                <w:del w:id="126" w:author="Noll, Rachael" w:date="2018-09-21T15:22:00Z"/>
                <w:rFonts w:ascii="Arial" w:hAnsi="Arial"/>
                <w:b/>
                <w:color w:val="FF0000"/>
                <w:sz w:val="18"/>
              </w:rPr>
            </w:pPr>
          </w:p>
          <w:p w14:paraId="7450D486" w14:textId="17CF3D8A" w:rsidR="00D955EB" w:rsidDel="00D357C5" w:rsidRDefault="00D955EB" w:rsidP="00D955EB">
            <w:pPr>
              <w:pStyle w:val="NormalWeb"/>
              <w:spacing w:before="60" w:beforeAutospacing="0" w:after="60" w:afterAutospacing="0"/>
              <w:rPr>
                <w:del w:id="127" w:author="Noll, Rachael" w:date="2018-09-21T15:22:00Z"/>
                <w:rFonts w:ascii="Arial" w:hAnsi="Arial"/>
                <w:sz w:val="18"/>
              </w:rPr>
            </w:pPr>
          </w:p>
        </w:tc>
        <w:tc>
          <w:tcPr>
            <w:tcW w:w="3450" w:type="dxa"/>
            <w:vAlign w:val="center"/>
          </w:tcPr>
          <w:p w14:paraId="7450D487" w14:textId="1F39768B" w:rsidR="00D955EB" w:rsidDel="00D357C5" w:rsidRDefault="00D955EB" w:rsidP="00D955EB">
            <w:pPr>
              <w:pStyle w:val="NormalWeb"/>
              <w:spacing w:before="60" w:beforeAutospacing="0" w:after="60" w:afterAutospacing="0"/>
              <w:rPr>
                <w:del w:id="128" w:author="Noll, Rachael" w:date="2018-09-21T15:22:00Z"/>
                <w:rFonts w:ascii="Arial" w:hAnsi="Arial"/>
                <w:sz w:val="18"/>
              </w:rPr>
            </w:pPr>
            <w:del w:id="129" w:author="Noll, Rachael" w:date="2018-09-21T15:22:00Z">
              <w:r w:rsidDel="00D357C5">
                <w:rPr>
                  <w:rFonts w:ascii="Arial" w:hAnsi="Arial"/>
                  <w:sz w:val="18"/>
                </w:rPr>
                <w:delText>Names of every user who requires “Send On Behalf Of” rights to the mailbox.</w:delText>
              </w:r>
            </w:del>
          </w:p>
          <w:p w14:paraId="60141523" w14:textId="72CB758A" w:rsidR="000865E4" w:rsidDel="00D357C5" w:rsidRDefault="000865E4" w:rsidP="00D955EB">
            <w:pPr>
              <w:pStyle w:val="NormalWeb"/>
              <w:spacing w:before="60" w:beforeAutospacing="0" w:after="60" w:afterAutospacing="0"/>
              <w:rPr>
                <w:del w:id="130" w:author="Noll, Rachael" w:date="2018-09-21T15:22:00Z"/>
                <w:rFonts w:ascii="Arial" w:hAnsi="Arial"/>
                <w:b/>
                <w:sz w:val="18"/>
              </w:rPr>
            </w:pPr>
            <w:del w:id="131" w:author="Noll, Rachael" w:date="2018-09-21T15:22:00Z">
              <w:r w:rsidDel="00D357C5">
                <w:rPr>
                  <w:rFonts w:ascii="Arial" w:hAnsi="Arial"/>
                  <w:sz w:val="18"/>
                </w:rPr>
                <w:delText xml:space="preserve">Please place users in </w:delText>
              </w:r>
              <w:r w:rsidRPr="000865E4" w:rsidDel="00D357C5">
                <w:rPr>
                  <w:rFonts w:ascii="Arial" w:hAnsi="Arial"/>
                  <w:b/>
                  <w:color w:val="FF0000"/>
                  <w:sz w:val="18"/>
                  <w:u w:val="single"/>
                </w:rPr>
                <w:delText>only one</w:delText>
              </w:r>
              <w:r w:rsidRPr="000865E4" w:rsidDel="00D357C5">
                <w:rPr>
                  <w:rFonts w:ascii="Arial" w:hAnsi="Arial"/>
                  <w:color w:val="FF0000"/>
                  <w:sz w:val="18"/>
                </w:rPr>
                <w:delText xml:space="preserve"> </w:delText>
              </w:r>
              <w:r w:rsidDel="00D357C5">
                <w:rPr>
                  <w:rFonts w:ascii="Arial" w:hAnsi="Arial"/>
                  <w:sz w:val="18"/>
                </w:rPr>
                <w:delText xml:space="preserve">of the “Send As” or “Send on Behalf of” fields. </w:delText>
              </w:r>
              <w:r w:rsidRPr="000865E4" w:rsidDel="00D357C5">
                <w:rPr>
                  <w:rFonts w:ascii="Arial" w:hAnsi="Arial"/>
                  <w:b/>
                  <w:sz w:val="18"/>
                </w:rPr>
                <w:delText>Users cannot have both rights</w:delText>
              </w:r>
              <w:r w:rsidDel="00D357C5">
                <w:rPr>
                  <w:rFonts w:ascii="Arial" w:hAnsi="Arial"/>
                  <w:b/>
                  <w:sz w:val="18"/>
                </w:rPr>
                <w:delText>!!</w:delText>
              </w:r>
            </w:del>
          </w:p>
          <w:p w14:paraId="391FF50F" w14:textId="0269290C" w:rsidR="0036767F" w:rsidDel="00D357C5" w:rsidRDefault="0036767F" w:rsidP="00D955EB">
            <w:pPr>
              <w:pStyle w:val="NormalWeb"/>
              <w:spacing w:before="60" w:beforeAutospacing="0" w:after="60" w:afterAutospacing="0"/>
              <w:rPr>
                <w:del w:id="132" w:author="Noll, Rachael" w:date="2018-09-21T15:22:00Z"/>
                <w:rFonts w:ascii="Arial" w:hAnsi="Arial"/>
                <w:b/>
                <w:sz w:val="18"/>
              </w:rPr>
            </w:pPr>
          </w:p>
          <w:p w14:paraId="7450D488" w14:textId="6103CB19" w:rsidR="0036767F" w:rsidDel="00D357C5" w:rsidRDefault="0036767F" w:rsidP="0036767F">
            <w:pPr>
              <w:pStyle w:val="NormalWeb"/>
              <w:spacing w:before="60" w:beforeAutospacing="0" w:after="60" w:afterAutospacing="0"/>
              <w:rPr>
                <w:del w:id="133" w:author="Noll, Rachael" w:date="2018-09-21T15:22:00Z"/>
                <w:rFonts w:ascii="Arial" w:hAnsi="Arial"/>
                <w:sz w:val="18"/>
              </w:rPr>
            </w:pPr>
            <w:del w:id="134" w:author="Noll, Rachael" w:date="2018-09-21T15:22:00Z">
              <w:r w:rsidRPr="0036767F" w:rsidDel="00D357C5">
                <w:rPr>
                  <w:rFonts w:ascii="Arial" w:hAnsi="Arial"/>
                  <w:sz w:val="18"/>
                  <w:highlight w:val="yellow"/>
                </w:rPr>
                <w:delText xml:space="preserve">By default, “Send </w:delText>
              </w:r>
              <w:r w:rsidDel="00D357C5">
                <w:rPr>
                  <w:rFonts w:ascii="Arial" w:hAnsi="Arial"/>
                  <w:sz w:val="18"/>
                  <w:highlight w:val="yellow"/>
                </w:rPr>
                <w:delText>On Behalf Of</w:delText>
              </w:r>
              <w:r w:rsidRPr="0036767F" w:rsidDel="00D357C5">
                <w:rPr>
                  <w:rFonts w:ascii="Arial" w:hAnsi="Arial"/>
                  <w:sz w:val="18"/>
                  <w:highlight w:val="yellow"/>
                </w:rPr>
                <w:delText>” permission</w:delText>
              </w:r>
              <w:r w:rsidDel="00D357C5">
                <w:rPr>
                  <w:rFonts w:ascii="Arial" w:hAnsi="Arial"/>
                  <w:sz w:val="18"/>
                  <w:highlight w:val="yellow"/>
                </w:rPr>
                <w:delText xml:space="preserve">s will NOT provide </w:delText>
              </w:r>
              <w:r w:rsidRPr="0036767F" w:rsidDel="00D357C5">
                <w:rPr>
                  <w:rFonts w:ascii="Arial" w:hAnsi="Arial"/>
                  <w:sz w:val="18"/>
                  <w:highlight w:val="yellow"/>
                </w:rPr>
                <w:delText xml:space="preserve">“Full Access” rights. Those users who have only “Send </w:delText>
              </w:r>
              <w:r w:rsidDel="00D357C5">
                <w:rPr>
                  <w:rFonts w:ascii="Arial" w:hAnsi="Arial"/>
                  <w:sz w:val="18"/>
                  <w:highlight w:val="yellow"/>
                </w:rPr>
                <w:delText>On Behalf Of</w:delText>
              </w:r>
              <w:r w:rsidRPr="0036767F" w:rsidDel="00D357C5">
                <w:rPr>
                  <w:rFonts w:ascii="Arial" w:hAnsi="Arial"/>
                  <w:sz w:val="18"/>
                  <w:highlight w:val="yellow"/>
                </w:rPr>
                <w:delText>” permission</w:delText>
              </w:r>
              <w:r w:rsidDel="00D357C5">
                <w:rPr>
                  <w:rFonts w:ascii="Arial" w:hAnsi="Arial"/>
                  <w:sz w:val="18"/>
                  <w:highlight w:val="yellow"/>
                </w:rPr>
                <w:delText>s</w:delText>
              </w:r>
              <w:r w:rsidRPr="0036767F" w:rsidDel="00D357C5">
                <w:rPr>
                  <w:rFonts w:ascii="Arial" w:hAnsi="Arial"/>
                  <w:sz w:val="18"/>
                  <w:highlight w:val="yellow"/>
                </w:rPr>
                <w:delText xml:space="preserve"> and do not have “Full Access” permission</w:delText>
              </w:r>
              <w:r w:rsidDel="00D357C5">
                <w:rPr>
                  <w:rFonts w:ascii="Arial" w:hAnsi="Arial"/>
                  <w:sz w:val="18"/>
                  <w:highlight w:val="yellow"/>
                </w:rPr>
                <w:delText>s</w:delText>
              </w:r>
              <w:r w:rsidRPr="0036767F" w:rsidDel="00D357C5">
                <w:rPr>
                  <w:rFonts w:ascii="Arial" w:hAnsi="Arial"/>
                  <w:sz w:val="18"/>
                  <w:highlight w:val="yellow"/>
                </w:rPr>
                <w:delText xml:space="preserve"> will </w:delText>
              </w:r>
              <w:r w:rsidRPr="0036767F" w:rsidDel="00D357C5">
                <w:rPr>
                  <w:rFonts w:ascii="Arial" w:hAnsi="Arial"/>
                  <w:b/>
                  <w:sz w:val="18"/>
                  <w:highlight w:val="yellow"/>
                </w:rPr>
                <w:delText>NOT</w:delText>
              </w:r>
              <w:r w:rsidRPr="0036767F" w:rsidDel="00D357C5">
                <w:rPr>
                  <w:rFonts w:ascii="Arial" w:hAnsi="Arial"/>
                  <w:sz w:val="18"/>
                  <w:highlight w:val="yellow"/>
                </w:rPr>
                <w:delText xml:space="preserve"> be able to access/open the shared mailbox.</w:delText>
              </w:r>
            </w:del>
          </w:p>
        </w:tc>
      </w:tr>
    </w:tbl>
    <w:p w14:paraId="28692836" w14:textId="498C7EF8" w:rsidR="0036767F" w:rsidRPr="0036767F" w:rsidDel="00D357C5" w:rsidRDefault="0036767F" w:rsidP="0036767F">
      <w:pPr>
        <w:pStyle w:val="NormalWeb"/>
        <w:spacing w:before="120"/>
        <w:rPr>
          <w:del w:id="135" w:author="Noll, Rachael" w:date="2018-09-21T15:22:00Z"/>
          <w:rStyle w:val="Strong"/>
          <w:rFonts w:ascii="Arial" w:hAnsi="Arial"/>
          <w:color w:val="FFFFFF" w:themeColor="background1"/>
          <w:highlight w:val="black"/>
        </w:rPr>
      </w:pPr>
      <w:del w:id="136" w:author="Noll, Rachael" w:date="2018-09-21T15:22:00Z">
        <w:r w:rsidRPr="0036767F" w:rsidDel="00D357C5">
          <w:rPr>
            <w:rStyle w:val="Strong"/>
            <w:rFonts w:ascii="Arial" w:hAnsi="Arial"/>
            <w:color w:val="FFFFFF" w:themeColor="background1"/>
            <w:highlight w:val="black"/>
          </w:rPr>
          <w:delText xml:space="preserve">IMPORTANT: “Full Access”, “Send As” and “Send on Behalf of” fields are not editable by users. By default, Security Groups will be created and used to control these rights which means that owners will be able to control membership of the groups themselves via O365 OWA (Outlook Web Access). </w:delText>
        </w:r>
      </w:del>
    </w:p>
    <w:p w14:paraId="7450D492" w14:textId="504988FD" w:rsidR="00571AFF" w:rsidRPr="00D357C5" w:rsidDel="00D357C5" w:rsidRDefault="009579B7" w:rsidP="0036767F">
      <w:pPr>
        <w:pStyle w:val="NormalWeb"/>
        <w:spacing w:before="120" w:beforeAutospacing="0"/>
        <w:rPr>
          <w:del w:id="137" w:author="Noll, Rachael" w:date="2018-09-21T15:22:00Z"/>
          <w:rStyle w:val="Strong"/>
          <w:rFonts w:ascii="Arial" w:hAnsi="Arial"/>
          <w:sz w:val="18"/>
          <w:rPrChange w:id="138" w:author="Noll, Rachael" w:date="2018-09-21T15:22:00Z">
            <w:rPr>
              <w:del w:id="139" w:author="Noll, Rachael" w:date="2018-09-21T15:22:00Z"/>
              <w:rStyle w:val="Strong"/>
              <w:rFonts w:ascii="Arial" w:hAnsi="Arial"/>
              <w:color w:val="FFFFFF" w:themeColor="background1"/>
              <w:sz w:val="20"/>
              <w:szCs w:val="20"/>
            </w:rPr>
          </w:rPrChange>
        </w:rPr>
      </w:pPr>
      <w:del w:id="140" w:author="Noll, Rachael" w:date="2018-09-21T15:22:00Z">
        <w:r w:rsidRPr="0036767F" w:rsidDel="00D357C5">
          <w:rPr>
            <w:rStyle w:val="Strong"/>
            <w:rFonts w:ascii="Arial" w:hAnsi="Arial"/>
            <w:color w:val="FFFFFF" w:themeColor="background1"/>
            <w:highlight w:val="black"/>
          </w:rPr>
          <w:delText xml:space="preserve"> </w:delText>
        </w:r>
        <w:r w:rsidR="0036767F" w:rsidRPr="0036767F" w:rsidDel="00D357C5">
          <w:rPr>
            <w:rStyle w:val="Strong"/>
            <w:rFonts w:ascii="Arial" w:hAnsi="Arial"/>
            <w:color w:val="FFFFFF" w:themeColor="background1"/>
            <w:highlight w:val="black"/>
          </w:rPr>
          <w:delText>“Send As” takes precedence over “Send on Behalf of”. You cannot have both rights to the Group/Shared m</w:delText>
        </w:r>
      </w:del>
      <w:ins w:id="141" w:author="Noll, Rachael" w:date="2018-09-21T15:22:00Z">
        <w:r w:rsidR="00D357C5">
          <w:rPr>
            <w:rStyle w:val="Strong"/>
            <w:rFonts w:ascii="Arial" w:hAnsi="Arial"/>
            <w:sz w:val="18"/>
          </w:rPr>
          <w:t xml:space="preserve"> </w:t>
        </w:r>
      </w:ins>
      <w:del w:id="142" w:author="Noll, Rachael" w:date="2018-09-21T15:22:00Z">
        <w:r w:rsidR="0036767F" w:rsidRPr="0036767F" w:rsidDel="00D357C5">
          <w:rPr>
            <w:rStyle w:val="Strong"/>
            <w:rFonts w:ascii="Arial" w:hAnsi="Arial"/>
            <w:color w:val="FFFFFF" w:themeColor="background1"/>
            <w:highlight w:val="black"/>
          </w:rPr>
          <w:delText>ailbox.</w:delText>
        </w:r>
      </w:del>
    </w:p>
    <w:p w14:paraId="04466650" w14:textId="77777777" w:rsidR="0036767F" w:rsidRDefault="0036767F" w:rsidP="000865E4">
      <w:pPr>
        <w:pStyle w:val="NormalWeb"/>
        <w:spacing w:before="120" w:beforeAutospacing="0"/>
        <w:rPr>
          <w:rStyle w:val="Strong"/>
          <w:rFonts w:ascii="Arial" w:hAnsi="Arial"/>
          <w:sz w:val="18"/>
        </w:rPr>
      </w:pPr>
    </w:p>
    <w:p w14:paraId="18ECB1AC" w14:textId="77777777" w:rsidR="00AF75D6" w:rsidRDefault="00AF75D6" w:rsidP="00AF75D6">
      <w:pPr>
        <w:pStyle w:val="ListParagraph"/>
        <w:numPr>
          <w:ilvl w:val="0"/>
          <w:numId w:val="2"/>
        </w:numPr>
        <w:rPr>
          <w:rStyle w:val="Strong"/>
          <w:rFonts w:ascii="Arial" w:hAnsi="Arial"/>
          <w:sz w:val="18"/>
        </w:rPr>
      </w:pPr>
      <w:r w:rsidRPr="002055F3">
        <w:rPr>
          <w:rStyle w:val="Strong"/>
          <w:rFonts w:ascii="Arial" w:hAnsi="Arial"/>
          <w:sz w:val="18"/>
        </w:rPr>
        <w:t>When complete, please email the form to</w:t>
      </w:r>
      <w:r>
        <w:rPr>
          <w:rStyle w:val="Strong"/>
          <w:rFonts w:ascii="Arial" w:hAnsi="Arial"/>
          <w:sz w:val="18"/>
        </w:rPr>
        <w:t xml:space="preserve"> the CSC/DXC Service Desk.</w:t>
      </w:r>
    </w:p>
    <w:p w14:paraId="4B68DBA4" w14:textId="77777777" w:rsidR="00AF75D6" w:rsidRPr="0016661E" w:rsidRDefault="00AF75D6" w:rsidP="00AF75D6">
      <w:pPr>
        <w:ind w:left="360"/>
        <w:rPr>
          <w:rStyle w:val="Strong"/>
          <w:rFonts w:ascii="Arial" w:hAnsi="Arial"/>
          <w:sz w:val="18"/>
        </w:rPr>
      </w:pPr>
    </w:p>
    <w:p w14:paraId="10BEF959" w14:textId="77777777" w:rsidR="00AF75D6" w:rsidRDefault="00AF75D6" w:rsidP="00AF75D6">
      <w:pPr>
        <w:ind w:left="284"/>
        <w:rPr>
          <w:rStyle w:val="Strong"/>
          <w:rFonts w:ascii="Arial" w:hAnsi="Arial"/>
          <w:sz w:val="18"/>
        </w:rPr>
      </w:pPr>
      <w:r>
        <w:rPr>
          <w:rStyle w:val="Strong"/>
          <w:rFonts w:ascii="Arial" w:hAnsi="Arial"/>
          <w:sz w:val="18"/>
        </w:rPr>
        <w:t xml:space="preserve">Generally, the address to use is </w:t>
      </w:r>
      <w:hyperlink r:id="rId11" w:history="1">
        <w:r w:rsidRPr="0016661E">
          <w:rPr>
            <w:rStyle w:val="Hyperlink"/>
            <w:rFonts w:ascii="Arial" w:hAnsi="Arial"/>
            <w:sz w:val="18"/>
          </w:rPr>
          <w:t>CSS_Internal_Help_Desk@csc.com</w:t>
        </w:r>
      </w:hyperlink>
      <w:r>
        <w:rPr>
          <w:rStyle w:val="Strong"/>
          <w:rFonts w:ascii="Arial" w:hAnsi="Arial"/>
          <w:sz w:val="18"/>
        </w:rPr>
        <w:t xml:space="preserve"> but there </w:t>
      </w:r>
      <w:r w:rsidRPr="0016661E">
        <w:rPr>
          <w:rStyle w:val="Strong"/>
          <w:rFonts w:ascii="Arial" w:hAnsi="Arial"/>
          <w:sz w:val="18"/>
        </w:rPr>
        <w:t xml:space="preserve">are regional/business variations so </w:t>
      </w:r>
      <w:r>
        <w:rPr>
          <w:rStyle w:val="Strong"/>
          <w:rFonts w:ascii="Arial" w:hAnsi="Arial"/>
          <w:sz w:val="18"/>
        </w:rPr>
        <w:t xml:space="preserve">if you are not sure </w:t>
      </w:r>
      <w:r w:rsidRPr="0016661E">
        <w:rPr>
          <w:rStyle w:val="Strong"/>
          <w:rFonts w:ascii="Arial" w:hAnsi="Arial"/>
          <w:sz w:val="18"/>
        </w:rPr>
        <w:t>yo</w:t>
      </w:r>
      <w:r>
        <w:rPr>
          <w:rStyle w:val="Strong"/>
          <w:rFonts w:ascii="Arial" w:hAnsi="Arial"/>
          <w:sz w:val="18"/>
        </w:rPr>
        <w:t>u should check in CSC's Service</w:t>
      </w:r>
      <w:r w:rsidRPr="0016661E">
        <w:rPr>
          <w:rStyle w:val="Strong"/>
          <w:rFonts w:ascii="Arial" w:hAnsi="Arial"/>
          <w:sz w:val="18"/>
        </w:rPr>
        <w:t>Now instance via http://chat.csc.com and #KB0029210 which can be access</w:t>
      </w:r>
      <w:r>
        <w:rPr>
          <w:rStyle w:val="Strong"/>
          <w:rFonts w:ascii="Arial" w:hAnsi="Arial"/>
          <w:sz w:val="18"/>
        </w:rPr>
        <w:t>ed</w:t>
      </w:r>
      <w:r w:rsidRPr="0016661E">
        <w:rPr>
          <w:rStyle w:val="Strong"/>
          <w:rFonts w:ascii="Arial" w:hAnsi="Arial"/>
          <w:sz w:val="18"/>
        </w:rPr>
        <w:t xml:space="preserve"> using your </w:t>
      </w:r>
      <w:proofErr w:type="spellStart"/>
      <w:r w:rsidRPr="0016661E">
        <w:rPr>
          <w:rStyle w:val="Strong"/>
          <w:rFonts w:ascii="Arial" w:hAnsi="Arial"/>
          <w:sz w:val="18"/>
        </w:rPr>
        <w:t>shortname</w:t>
      </w:r>
      <w:proofErr w:type="spellEnd"/>
      <w:r w:rsidRPr="0016661E">
        <w:rPr>
          <w:rStyle w:val="Strong"/>
          <w:rFonts w:ascii="Arial" w:hAnsi="Arial"/>
          <w:sz w:val="18"/>
        </w:rPr>
        <w:t xml:space="preserve"> and </w:t>
      </w:r>
      <w:proofErr w:type="spellStart"/>
      <w:r w:rsidRPr="0016661E">
        <w:rPr>
          <w:rStyle w:val="Strong"/>
          <w:rFonts w:ascii="Arial" w:hAnsi="Arial"/>
          <w:sz w:val="18"/>
        </w:rPr>
        <w:t>globalpass</w:t>
      </w:r>
      <w:proofErr w:type="spellEnd"/>
      <w:r w:rsidRPr="0016661E">
        <w:rPr>
          <w:rStyle w:val="Strong"/>
          <w:rFonts w:ascii="Arial" w:hAnsi="Arial"/>
          <w:sz w:val="18"/>
        </w:rPr>
        <w:t>.</w:t>
      </w:r>
    </w:p>
    <w:p w14:paraId="09708BD9" w14:textId="77777777" w:rsidR="00AF75D6" w:rsidRPr="0016661E" w:rsidRDefault="00AF75D6" w:rsidP="00AF75D6">
      <w:pPr>
        <w:ind w:left="360"/>
        <w:rPr>
          <w:rStyle w:val="Strong"/>
          <w:rFonts w:ascii="Arial" w:hAnsi="Arial"/>
          <w:sz w:val="18"/>
        </w:rPr>
      </w:pPr>
    </w:p>
    <w:p w14:paraId="3DB1C65E" w14:textId="77777777" w:rsidR="00AF75D6" w:rsidRDefault="00AF75D6" w:rsidP="00AF75D6">
      <w:pPr>
        <w:ind w:left="284"/>
        <w:rPr>
          <w:rStyle w:val="Strong"/>
          <w:rFonts w:ascii="Arial" w:hAnsi="Arial"/>
          <w:sz w:val="18"/>
        </w:rPr>
      </w:pPr>
      <w:r>
        <w:rPr>
          <w:rStyle w:val="Strong"/>
          <w:rFonts w:ascii="Arial" w:hAnsi="Arial"/>
          <w:sz w:val="18"/>
        </w:rPr>
        <w:t xml:space="preserve">Within the CSC ServiceNow instance you </w:t>
      </w:r>
      <w:r w:rsidRPr="0016661E">
        <w:rPr>
          <w:rStyle w:val="Strong"/>
          <w:rFonts w:ascii="Arial" w:hAnsi="Arial"/>
          <w:sz w:val="18"/>
        </w:rPr>
        <w:t xml:space="preserve">can either chat with </w:t>
      </w:r>
      <w:r>
        <w:rPr>
          <w:rStyle w:val="Strong"/>
          <w:rFonts w:ascii="Arial" w:hAnsi="Arial"/>
          <w:sz w:val="18"/>
        </w:rPr>
        <w:t>a S</w:t>
      </w:r>
      <w:r w:rsidRPr="0016661E">
        <w:rPr>
          <w:rStyle w:val="Strong"/>
          <w:rFonts w:ascii="Arial" w:hAnsi="Arial"/>
          <w:sz w:val="18"/>
        </w:rPr>
        <w:t>ervice Desk</w:t>
      </w:r>
      <w:r>
        <w:rPr>
          <w:rStyle w:val="Strong"/>
          <w:rFonts w:ascii="Arial" w:hAnsi="Arial"/>
          <w:sz w:val="18"/>
        </w:rPr>
        <w:t xml:space="preserve"> agent</w:t>
      </w:r>
      <w:r w:rsidRPr="0016661E">
        <w:rPr>
          <w:rStyle w:val="Strong"/>
          <w:rFonts w:ascii="Arial" w:hAnsi="Arial"/>
          <w:sz w:val="18"/>
        </w:rPr>
        <w:t>, find the phone numbers to call your regional Service Desk or find the specific email address applicable to your region/business to send a completed request form to.</w:t>
      </w:r>
    </w:p>
    <w:p w14:paraId="6813E960" w14:textId="77777777" w:rsidR="00AF75D6" w:rsidRDefault="00AF75D6" w:rsidP="00AF75D6">
      <w:pPr>
        <w:ind w:left="284"/>
        <w:rPr>
          <w:rStyle w:val="Strong"/>
          <w:rFonts w:ascii="Arial" w:hAnsi="Arial"/>
          <w:sz w:val="18"/>
        </w:rPr>
      </w:pPr>
    </w:p>
    <w:p w14:paraId="5EECF0EC" w14:textId="77777777" w:rsidR="00AF75D6" w:rsidRPr="0016661E" w:rsidRDefault="00AF75D6" w:rsidP="00AF75D6">
      <w:pPr>
        <w:ind w:left="284"/>
        <w:rPr>
          <w:rStyle w:val="Strong"/>
          <w:rFonts w:ascii="Arial" w:hAnsi="Arial"/>
          <w:sz w:val="18"/>
        </w:rPr>
      </w:pPr>
      <w:r w:rsidRPr="0016661E">
        <w:rPr>
          <w:rStyle w:val="Strong"/>
          <w:rFonts w:ascii="Arial" w:hAnsi="Arial"/>
          <w:sz w:val="18"/>
        </w:rPr>
        <w:t xml:space="preserve">All request forms are available in the following CSC/DXC </w:t>
      </w:r>
      <w:r>
        <w:rPr>
          <w:rStyle w:val="Strong"/>
          <w:rFonts w:ascii="Arial" w:hAnsi="Arial"/>
          <w:sz w:val="18"/>
        </w:rPr>
        <w:t xml:space="preserve">UCC ODE </w:t>
      </w:r>
      <w:proofErr w:type="spellStart"/>
      <w:r w:rsidRPr="0016661E">
        <w:rPr>
          <w:rStyle w:val="Strong"/>
          <w:rFonts w:ascii="Arial" w:hAnsi="Arial"/>
          <w:sz w:val="18"/>
        </w:rPr>
        <w:t>WorkShare</w:t>
      </w:r>
      <w:proofErr w:type="spellEnd"/>
      <w:r w:rsidRPr="0016661E">
        <w:rPr>
          <w:rStyle w:val="Strong"/>
          <w:rFonts w:ascii="Arial" w:hAnsi="Arial"/>
          <w:sz w:val="18"/>
        </w:rPr>
        <w:t>:</w:t>
      </w:r>
    </w:p>
    <w:p w14:paraId="42E380E6" w14:textId="629B7F8B" w:rsidR="00AF75D6" w:rsidRDefault="00B44CF9" w:rsidP="00AF75D6">
      <w:pPr>
        <w:pStyle w:val="NormalWeb"/>
        <w:spacing w:before="120" w:beforeAutospacing="0"/>
        <w:ind w:left="284"/>
        <w:rPr>
          <w:rStyle w:val="Strong"/>
          <w:rFonts w:ascii="Arial" w:hAnsi="Arial"/>
          <w:sz w:val="18"/>
        </w:rPr>
      </w:pPr>
      <w:hyperlink r:id="rId12" w:history="1">
        <w:r w:rsidR="009B2770" w:rsidRPr="00D5169C">
          <w:rPr>
            <w:rStyle w:val="Hyperlink"/>
            <w:rFonts w:ascii="Arial" w:hAnsi="Arial"/>
            <w:sz w:val="18"/>
          </w:rPr>
          <w:t>https://dxcportal.sharepoint.com/sites/globalpcc/shared documents/accounts &amp; projects/</w:t>
        </w:r>
        <w:proofErr w:type="spellStart"/>
        <w:r w:rsidR="009B2770" w:rsidRPr="00D5169C">
          <w:rPr>
            <w:rStyle w:val="Hyperlink"/>
            <w:rFonts w:ascii="Arial" w:hAnsi="Arial"/>
            <w:sz w:val="18"/>
          </w:rPr>
          <w:t>csc</w:t>
        </w:r>
        <w:proofErr w:type="spellEnd"/>
        <w:r w:rsidR="009B2770" w:rsidRPr="00D5169C">
          <w:rPr>
            <w:rStyle w:val="Hyperlink"/>
            <w:rFonts w:ascii="Arial" w:hAnsi="Arial"/>
            <w:sz w:val="18"/>
          </w:rPr>
          <w:t xml:space="preserve"> o365/o365 and </w:t>
        </w:r>
        <w:proofErr w:type="spellStart"/>
        <w:r w:rsidR="009B2770" w:rsidRPr="00D5169C">
          <w:rPr>
            <w:rStyle w:val="Hyperlink"/>
            <w:rFonts w:ascii="Arial" w:hAnsi="Arial"/>
            <w:sz w:val="18"/>
          </w:rPr>
          <w:t>onpremise</w:t>
        </w:r>
        <w:proofErr w:type="spellEnd"/>
        <w:r w:rsidR="009B2770" w:rsidRPr="00D5169C">
          <w:rPr>
            <w:rStyle w:val="Hyperlink"/>
            <w:rFonts w:ascii="Arial" w:hAnsi="Arial"/>
            <w:sz w:val="18"/>
          </w:rPr>
          <w:t xml:space="preserve"> request forms/</w:t>
        </w:r>
      </w:hyperlink>
    </w:p>
    <w:p w14:paraId="2CD4D85D" w14:textId="77777777" w:rsidR="00AF75D6" w:rsidRDefault="00AF75D6" w:rsidP="00AF75D6">
      <w:pPr>
        <w:pStyle w:val="NormalWeb"/>
        <w:spacing w:before="120" w:beforeAutospacing="0"/>
        <w:rPr>
          <w:rStyle w:val="Strong"/>
          <w:rFonts w:ascii="Arial" w:hAnsi="Arial"/>
          <w:sz w:val="18"/>
        </w:rPr>
      </w:pPr>
    </w:p>
    <w:p w14:paraId="7C7D3555" w14:textId="77777777" w:rsidR="00AF75D6" w:rsidRDefault="00AF75D6" w:rsidP="00AF75D6">
      <w:pPr>
        <w:pStyle w:val="NormalWeb"/>
        <w:spacing w:before="120" w:beforeAutospacing="0" w:after="0" w:afterAutospacing="0"/>
        <w:jc w:val="center"/>
        <w:rPr>
          <w:rStyle w:val="Strong"/>
          <w:rFonts w:ascii="Arial" w:hAnsi="Arial"/>
          <w:b w:val="0"/>
          <w:sz w:val="18"/>
        </w:rPr>
      </w:pPr>
      <w:r>
        <w:rPr>
          <w:rStyle w:val="Strong"/>
          <w:rFonts w:ascii="Arial" w:hAnsi="Arial"/>
          <w:sz w:val="18"/>
        </w:rPr>
        <w:t>PLEASE ALLOW 5 DAYS FOR THE PROCESSING OF YOUR REQUEST</w:t>
      </w:r>
    </w:p>
    <w:p w14:paraId="23B7C370" w14:textId="77777777" w:rsidR="00D75360" w:rsidRDefault="00D75360" w:rsidP="000865E4">
      <w:pPr>
        <w:pStyle w:val="NormalWeb"/>
        <w:spacing w:before="120" w:beforeAutospacing="0"/>
        <w:rPr>
          <w:rStyle w:val="Strong"/>
          <w:rFonts w:ascii="Arial" w:hAnsi="Arial"/>
          <w:sz w:val="18"/>
        </w:rPr>
      </w:pPr>
    </w:p>
    <w:p w14:paraId="7450D49B" w14:textId="37887C28" w:rsidR="00B2351B" w:rsidRDefault="00B2351B" w:rsidP="0028423C">
      <w:pPr>
        <w:pStyle w:val="NormalWeb"/>
        <w:rPr>
          <w:rFonts w:ascii="Arial" w:hAnsi="Arial"/>
          <w:sz w:val="18"/>
        </w:rPr>
      </w:pPr>
    </w:p>
    <w:p w14:paraId="7450D49C" w14:textId="3E12C39F" w:rsidR="00B2351B" w:rsidRDefault="00B2351B" w:rsidP="0028423C">
      <w:pPr>
        <w:pStyle w:val="NormalWeb"/>
        <w:rPr>
          <w:rFonts w:ascii="Arial" w:hAnsi="Arial"/>
          <w:sz w:val="18"/>
        </w:rPr>
      </w:pPr>
    </w:p>
    <w:p w14:paraId="7450D49D" w14:textId="48707818" w:rsidR="00B2351B" w:rsidRDefault="00B2351B" w:rsidP="0028423C">
      <w:pPr>
        <w:pStyle w:val="NormalWeb"/>
        <w:rPr>
          <w:rFonts w:ascii="Arial" w:hAnsi="Arial"/>
          <w:sz w:val="18"/>
        </w:rPr>
      </w:pPr>
    </w:p>
    <w:p w14:paraId="7450D49E" w14:textId="77777777" w:rsidR="00B2351B" w:rsidRDefault="00B2351B" w:rsidP="0028423C">
      <w:pPr>
        <w:pStyle w:val="NormalWeb"/>
        <w:rPr>
          <w:rFonts w:ascii="Arial" w:hAnsi="Arial"/>
          <w:sz w:val="18"/>
        </w:rPr>
      </w:pPr>
    </w:p>
    <w:sectPr w:rsidR="00B2351B">
      <w:headerReference w:type="default" r:id="rId13"/>
      <w:footerReference w:type="default" r:id="rId14"/>
      <w:pgSz w:w="11906" w:h="16838"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213F3A" w14:textId="77777777" w:rsidR="00B44CF9" w:rsidRDefault="00B44CF9">
      <w:r>
        <w:separator/>
      </w:r>
    </w:p>
  </w:endnote>
  <w:endnote w:type="continuationSeparator" w:id="0">
    <w:p w14:paraId="0D8A9577" w14:textId="77777777" w:rsidR="00B44CF9" w:rsidRDefault="00B4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35"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135"/>
    </w:tblGrid>
    <w:tr w:rsidR="006612A7" w:rsidRPr="00706774" w14:paraId="7450D4B5" w14:textId="77777777">
      <w:trPr>
        <w:cantSplit/>
      </w:trPr>
      <w:tc>
        <w:tcPr>
          <w:tcW w:w="9135" w:type="dxa"/>
        </w:tcPr>
        <w:tbl>
          <w:tblPr>
            <w:tblStyle w:val="TableGrid"/>
            <w:tblW w:w="10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10774"/>
          </w:tblGrid>
          <w:tr w:rsidR="00706774" w:rsidRPr="00706774" w14:paraId="294975E8" w14:textId="77777777" w:rsidTr="00C2576C">
            <w:tc>
              <w:tcPr>
                <w:tcW w:w="10774" w:type="dxa"/>
                <w:vAlign w:val="bottom"/>
              </w:tcPr>
              <w:p w14:paraId="7BF9629F" w14:textId="77777777" w:rsidR="00706774" w:rsidRPr="00706774" w:rsidRDefault="00706774" w:rsidP="00706774">
                <w:pPr>
                  <w:pStyle w:val="Footer"/>
                  <w:spacing w:before="40" w:after="40"/>
                  <w:jc w:val="center"/>
                  <w:rPr>
                    <w:sz w:val="16"/>
                    <w:szCs w:val="16"/>
                  </w:rPr>
                </w:pPr>
                <w:r w:rsidRPr="00706774">
                  <w:rPr>
                    <w:sz w:val="16"/>
                    <w:szCs w:val="16"/>
                  </w:rPr>
                  <w:t>DXC Proprietary and Confidential. © 2017 DXC. All rights reserved</w:t>
                </w:r>
              </w:p>
            </w:tc>
          </w:tr>
          <w:tr w:rsidR="00706774" w:rsidRPr="00706774" w14:paraId="04F9F8D1" w14:textId="77777777" w:rsidTr="00C2576C">
            <w:tc>
              <w:tcPr>
                <w:tcW w:w="10774" w:type="dxa"/>
                <w:vAlign w:val="center"/>
              </w:tcPr>
              <w:p w14:paraId="023D20C6" w14:textId="77777777" w:rsidR="00706774" w:rsidRPr="00706774" w:rsidRDefault="00706774" w:rsidP="00706774">
                <w:pPr>
                  <w:pStyle w:val="Footer"/>
                  <w:spacing w:before="40" w:after="40"/>
                  <w:jc w:val="center"/>
                  <w:rPr>
                    <w:rFonts w:eastAsiaTheme="minorEastAsia"/>
                    <w:noProof/>
                    <w:sz w:val="16"/>
                    <w:szCs w:val="16"/>
                    <w:lang w:eastAsia="en-GB"/>
                  </w:rPr>
                </w:pPr>
                <w:r w:rsidRPr="00706774">
                  <w:rPr>
                    <w:sz w:val="16"/>
                    <w:szCs w:val="16"/>
                  </w:rPr>
                  <w:t xml:space="preserve">The latest version of this form can be obtained from the DXC Request Forms library: </w:t>
                </w:r>
                <w:hyperlink r:id="rId1" w:history="1">
                  <w:r w:rsidRPr="00706774">
                    <w:rPr>
                      <w:color w:val="FF0000"/>
                      <w:sz w:val="16"/>
                      <w:szCs w:val="16"/>
                      <w:u w:val="single"/>
                    </w:rPr>
                    <w:t>DXC Request Forms</w:t>
                  </w:r>
                </w:hyperlink>
              </w:p>
              <w:p w14:paraId="7E1EF716" w14:textId="77777777" w:rsidR="00706774" w:rsidRPr="00706774" w:rsidRDefault="00706774" w:rsidP="00706774">
                <w:pPr>
                  <w:pStyle w:val="Footer"/>
                  <w:spacing w:before="40" w:after="40"/>
                  <w:jc w:val="center"/>
                  <w:rPr>
                    <w:sz w:val="16"/>
                    <w:szCs w:val="16"/>
                  </w:rPr>
                </w:pPr>
                <w:r w:rsidRPr="00706774">
                  <w:rPr>
                    <w:sz w:val="16"/>
                    <w:szCs w:val="16"/>
                  </w:rPr>
                  <w:t xml:space="preserve">Alternatively, visit the OD&amp;T UCC Workshare site @ </w:t>
                </w:r>
                <w:hyperlink r:id="rId2" w:history="1">
                  <w:r w:rsidRPr="00706774">
                    <w:rPr>
                      <w:rStyle w:val="Hyperlink"/>
                      <w:sz w:val="16"/>
                      <w:szCs w:val="16"/>
                    </w:rPr>
                    <w:t>https://dxcportal.sharepoint.com/sites/globalpcc/</w:t>
                  </w:r>
                </w:hyperlink>
              </w:p>
            </w:tc>
          </w:tr>
        </w:tbl>
        <w:p w14:paraId="7450D4B4" w14:textId="6056C611" w:rsidR="006612A7" w:rsidRPr="00706774" w:rsidRDefault="006612A7" w:rsidP="00706774">
          <w:pPr>
            <w:jc w:val="center"/>
            <w:rPr>
              <w:rFonts w:ascii="Tahoma" w:hAnsi="Tahoma" w:cs="Tahoma"/>
              <w:sz w:val="16"/>
              <w:szCs w:val="16"/>
            </w:rPr>
          </w:pPr>
        </w:p>
      </w:tc>
    </w:tr>
  </w:tbl>
  <w:p w14:paraId="7450D4B6" w14:textId="77777777" w:rsidR="006612A7" w:rsidRPr="00706774" w:rsidRDefault="006612A7" w:rsidP="00706774">
    <w:pPr>
      <w:pStyle w:val="Footer"/>
      <w:jc w:val="center"/>
      <w:rPr>
        <w:sz w:val="16"/>
        <w:szCs w:val="16"/>
      </w:rPr>
    </w:pPr>
  </w:p>
  <w:p w14:paraId="7450D4B7" w14:textId="77777777" w:rsidR="006612A7" w:rsidRPr="00706774" w:rsidRDefault="006612A7" w:rsidP="00706774">
    <w:pPr>
      <w:pStyle w:val="Footer"/>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C3D06" w14:textId="77777777" w:rsidR="00B44CF9" w:rsidRDefault="00B44CF9">
      <w:r>
        <w:separator/>
      </w:r>
    </w:p>
  </w:footnote>
  <w:footnote w:type="continuationSeparator" w:id="0">
    <w:p w14:paraId="1133D60C" w14:textId="77777777" w:rsidR="00B44CF9" w:rsidRDefault="00B44C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35"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289"/>
      <w:gridCol w:w="4338"/>
      <w:gridCol w:w="1508"/>
    </w:tblGrid>
    <w:tr w:rsidR="006612A7" w14:paraId="7450D4AE" w14:textId="77777777" w:rsidTr="5961550D">
      <w:trPr>
        <w:cantSplit/>
        <w:trHeight w:val="980"/>
      </w:trPr>
      <w:tc>
        <w:tcPr>
          <w:tcW w:w="3289" w:type="dxa"/>
          <w:vAlign w:val="center"/>
        </w:tcPr>
        <w:p w14:paraId="7450D4AB" w14:textId="664AC623" w:rsidR="006612A7" w:rsidRPr="002855B0" w:rsidRDefault="00CA06E4" w:rsidP="0028423C">
          <w:pPr>
            <w:spacing w:before="120" w:after="120"/>
            <w:jc w:val="center"/>
            <w:rPr>
              <w:rFonts w:ascii="Tahoma" w:hAnsi="Tahoma" w:cs="Tahoma"/>
              <w:sz w:val="16"/>
              <w:szCs w:val="16"/>
            </w:rPr>
          </w:pPr>
          <w:r>
            <w:rPr>
              <w:noProof/>
              <w:lang w:val="en-US"/>
            </w:rPr>
            <w:drawing>
              <wp:inline distT="0" distB="0" distL="0" distR="0" wp14:anchorId="48BF4717" wp14:editId="04A42AAD">
                <wp:extent cx="1371600" cy="340427"/>
                <wp:effectExtent l="0" t="0" r="0" b="2540"/>
                <wp:docPr id="2852697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371600" cy="340427"/>
                        </a:xfrm>
                        <a:prstGeom prst="rect">
                          <a:avLst/>
                        </a:prstGeom>
                      </pic:spPr>
                    </pic:pic>
                  </a:graphicData>
                </a:graphic>
              </wp:inline>
            </w:drawing>
          </w:r>
          <w:r>
            <w:br/>
          </w:r>
          <w:r w:rsidR="7C0F5C80" w:rsidRPr="7C0F5C80">
            <w:rPr>
              <w:rFonts w:ascii="Tahoma" w:hAnsi="Tahoma" w:cs="Tahoma"/>
              <w:sz w:val="16"/>
              <w:szCs w:val="16"/>
            </w:rPr>
            <w:t>UCC OD&amp;T</w:t>
          </w:r>
        </w:p>
      </w:tc>
      <w:tc>
        <w:tcPr>
          <w:tcW w:w="4338" w:type="dxa"/>
          <w:vAlign w:val="center"/>
        </w:tcPr>
        <w:p w14:paraId="7450D4AC" w14:textId="761D3788" w:rsidR="006612A7" w:rsidRPr="005D37E3" w:rsidRDefault="00CA06E4" w:rsidP="00C92F9D">
          <w:pPr>
            <w:pStyle w:val="Heading1"/>
            <w:spacing w:before="120" w:after="120"/>
            <w:jc w:val="center"/>
            <w:rPr>
              <w:rFonts w:ascii="Tahoma" w:hAnsi="Tahoma" w:cs="Tahoma"/>
              <w:sz w:val="24"/>
              <w:szCs w:val="24"/>
            </w:rPr>
          </w:pPr>
          <w:r>
            <w:rPr>
              <w:sz w:val="24"/>
              <w:szCs w:val="24"/>
            </w:rPr>
            <w:t>“</w:t>
          </w:r>
          <w:r w:rsidR="005F6CC4">
            <w:rPr>
              <w:sz w:val="24"/>
              <w:szCs w:val="24"/>
            </w:rPr>
            <w:t xml:space="preserve">ES Migrated </w:t>
          </w:r>
          <w:r w:rsidR="000D1F42">
            <w:rPr>
              <w:sz w:val="24"/>
              <w:szCs w:val="24"/>
            </w:rPr>
            <w:t>Shared Mailbox</w:t>
          </w:r>
          <w:r>
            <w:rPr>
              <w:sz w:val="24"/>
              <w:szCs w:val="24"/>
            </w:rPr>
            <w:t>”</w:t>
          </w:r>
          <w:r w:rsidR="000D1F42">
            <w:rPr>
              <w:sz w:val="24"/>
              <w:szCs w:val="24"/>
            </w:rPr>
            <w:t xml:space="preserve"> </w:t>
          </w:r>
          <w:r w:rsidR="005F6CC4">
            <w:rPr>
              <w:sz w:val="24"/>
              <w:szCs w:val="24"/>
            </w:rPr>
            <w:t xml:space="preserve">Permission Change </w:t>
          </w:r>
          <w:r w:rsidR="000D1F42">
            <w:rPr>
              <w:sz w:val="24"/>
              <w:szCs w:val="24"/>
            </w:rPr>
            <w:t xml:space="preserve">Request </w:t>
          </w:r>
          <w:r w:rsidR="006612A7" w:rsidRPr="005D37E3">
            <w:rPr>
              <w:sz w:val="24"/>
              <w:szCs w:val="24"/>
            </w:rPr>
            <w:t>Form</w:t>
          </w:r>
        </w:p>
      </w:tc>
      <w:tc>
        <w:tcPr>
          <w:tcW w:w="1508" w:type="dxa"/>
          <w:vAlign w:val="center"/>
        </w:tcPr>
        <w:p w14:paraId="77196DD4" w14:textId="16365B34" w:rsidR="00706774" w:rsidRPr="00706774" w:rsidRDefault="00706774" w:rsidP="00706774">
          <w:pPr>
            <w:pStyle w:val="Footer"/>
            <w:jc w:val="right"/>
            <w:rPr>
              <w:sz w:val="16"/>
              <w:szCs w:val="16"/>
            </w:rPr>
          </w:pPr>
          <w:r w:rsidRPr="00706774">
            <w:rPr>
              <w:sz w:val="16"/>
              <w:szCs w:val="16"/>
            </w:rPr>
            <w:t>Ref: PEX051</w:t>
          </w:r>
          <w:r w:rsidR="009579B7">
            <w:rPr>
              <w:sz w:val="16"/>
              <w:szCs w:val="16"/>
            </w:rPr>
            <w:t>1</w:t>
          </w:r>
        </w:p>
        <w:p w14:paraId="69CFAB3D" w14:textId="5C54CE96" w:rsidR="00706774" w:rsidRDefault="00706774" w:rsidP="00706774">
          <w:pPr>
            <w:pStyle w:val="Footer"/>
            <w:jc w:val="right"/>
            <w:rPr>
              <w:sz w:val="16"/>
              <w:szCs w:val="16"/>
            </w:rPr>
          </w:pPr>
          <w:r w:rsidRPr="00706774">
            <w:rPr>
              <w:sz w:val="16"/>
              <w:szCs w:val="16"/>
            </w:rPr>
            <w:t>Issue: 1.1 (</w:t>
          </w:r>
          <w:r w:rsidR="009579B7">
            <w:rPr>
              <w:sz w:val="16"/>
              <w:szCs w:val="16"/>
            </w:rPr>
            <w:t>20</w:t>
          </w:r>
          <w:r w:rsidRPr="00706774">
            <w:rPr>
              <w:sz w:val="16"/>
              <w:szCs w:val="16"/>
            </w:rPr>
            <w:t>/0</w:t>
          </w:r>
          <w:r w:rsidR="009579B7">
            <w:rPr>
              <w:sz w:val="16"/>
              <w:szCs w:val="16"/>
            </w:rPr>
            <w:t>9</w:t>
          </w:r>
          <w:r w:rsidRPr="00706774">
            <w:rPr>
              <w:sz w:val="16"/>
              <w:szCs w:val="16"/>
            </w:rPr>
            <w:t>/2018)</w:t>
          </w:r>
        </w:p>
        <w:p w14:paraId="7450D4AD" w14:textId="680DDF77" w:rsidR="006612A7" w:rsidRPr="00706774" w:rsidRDefault="00706774" w:rsidP="00706774">
          <w:pPr>
            <w:pStyle w:val="Footer"/>
            <w:jc w:val="right"/>
            <w:rPr>
              <w:sz w:val="16"/>
              <w:szCs w:val="16"/>
            </w:rPr>
          </w:pPr>
          <w:r w:rsidRPr="00706774">
            <w:rPr>
              <w:sz w:val="16"/>
              <w:szCs w:val="16"/>
            </w:rPr>
            <w:t xml:space="preserve">Page </w:t>
          </w:r>
          <w:r w:rsidRPr="00706774">
            <w:rPr>
              <w:sz w:val="16"/>
              <w:szCs w:val="16"/>
            </w:rPr>
            <w:fldChar w:fldCharType="begin"/>
          </w:r>
          <w:r w:rsidRPr="00706774">
            <w:rPr>
              <w:sz w:val="16"/>
              <w:szCs w:val="16"/>
            </w:rPr>
            <w:instrText xml:space="preserve"> PAGE  \* Arabic  \* MERGEFORMAT </w:instrText>
          </w:r>
          <w:r w:rsidRPr="00706774">
            <w:rPr>
              <w:sz w:val="16"/>
              <w:szCs w:val="16"/>
            </w:rPr>
            <w:fldChar w:fldCharType="separate"/>
          </w:r>
          <w:r w:rsidR="00AE6EF3">
            <w:rPr>
              <w:noProof/>
              <w:sz w:val="16"/>
              <w:szCs w:val="16"/>
            </w:rPr>
            <w:t>1</w:t>
          </w:r>
          <w:r w:rsidRPr="00706774">
            <w:rPr>
              <w:sz w:val="16"/>
              <w:szCs w:val="16"/>
            </w:rPr>
            <w:fldChar w:fldCharType="end"/>
          </w:r>
          <w:r w:rsidRPr="00706774">
            <w:rPr>
              <w:sz w:val="16"/>
              <w:szCs w:val="16"/>
            </w:rPr>
            <w:t xml:space="preserve"> of </w:t>
          </w:r>
          <w:r w:rsidR="009579B7">
            <w:rPr>
              <w:sz w:val="16"/>
              <w:szCs w:val="16"/>
            </w:rPr>
            <w:t>3</w:t>
          </w:r>
        </w:p>
      </w:tc>
    </w:tr>
  </w:tbl>
  <w:p w14:paraId="7450D4AF" w14:textId="77777777" w:rsidR="006612A7" w:rsidRPr="005D37E3" w:rsidRDefault="006612A7">
    <w:pPr>
      <w:pStyle w:val="Header"/>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D0974"/>
    <w:multiLevelType w:val="hybridMultilevel"/>
    <w:tmpl w:val="D1449890"/>
    <w:lvl w:ilvl="0" w:tplc="40AA101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0B50E2"/>
    <w:multiLevelType w:val="hybridMultilevel"/>
    <w:tmpl w:val="748A6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CA5360"/>
    <w:multiLevelType w:val="hybridMultilevel"/>
    <w:tmpl w:val="DE96D21E"/>
    <w:lvl w:ilvl="0" w:tplc="44ECA5C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737EE3"/>
    <w:multiLevelType w:val="hybridMultilevel"/>
    <w:tmpl w:val="F4DC3914"/>
    <w:lvl w:ilvl="0" w:tplc="D7F802B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665B30"/>
    <w:multiLevelType w:val="hybridMultilevel"/>
    <w:tmpl w:val="F35CA5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D47660A"/>
    <w:multiLevelType w:val="hybridMultilevel"/>
    <w:tmpl w:val="B79A0E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oll, Rachael">
    <w15:presenceInfo w15:providerId="AD" w15:userId="S-1-5-21-4073322790-3776612938-1436015182-232625"/>
  </w15:person>
  <w15:person w15:author="Goyal, Mehul">
    <w15:presenceInfo w15:providerId="AD" w15:userId="S-1-5-21-4073322790-3776612938-1436015182-2783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5C5"/>
    <w:rsid w:val="000049C0"/>
    <w:rsid w:val="00021A90"/>
    <w:rsid w:val="000310ED"/>
    <w:rsid w:val="00047B1A"/>
    <w:rsid w:val="00063809"/>
    <w:rsid w:val="00073E91"/>
    <w:rsid w:val="000865E4"/>
    <w:rsid w:val="00095458"/>
    <w:rsid w:val="000D1F42"/>
    <w:rsid w:val="000D2766"/>
    <w:rsid w:val="000D2A35"/>
    <w:rsid w:val="00113CF3"/>
    <w:rsid w:val="001845C5"/>
    <w:rsid w:val="001916FE"/>
    <w:rsid w:val="001A1B20"/>
    <w:rsid w:val="001B17A1"/>
    <w:rsid w:val="001D5920"/>
    <w:rsid w:val="0021646B"/>
    <w:rsid w:val="0027102C"/>
    <w:rsid w:val="00271560"/>
    <w:rsid w:val="00271D41"/>
    <w:rsid w:val="0028423C"/>
    <w:rsid w:val="002B57F4"/>
    <w:rsid w:val="002D1F5B"/>
    <w:rsid w:val="002D55AC"/>
    <w:rsid w:val="002F3124"/>
    <w:rsid w:val="00316487"/>
    <w:rsid w:val="00351594"/>
    <w:rsid w:val="0036767F"/>
    <w:rsid w:val="00371517"/>
    <w:rsid w:val="00382096"/>
    <w:rsid w:val="003F24BD"/>
    <w:rsid w:val="004146AC"/>
    <w:rsid w:val="00416511"/>
    <w:rsid w:val="00437F18"/>
    <w:rsid w:val="00446ED4"/>
    <w:rsid w:val="004A13B5"/>
    <w:rsid w:val="004C6E62"/>
    <w:rsid w:val="004D1E52"/>
    <w:rsid w:val="00507A6C"/>
    <w:rsid w:val="00551C98"/>
    <w:rsid w:val="00561277"/>
    <w:rsid w:val="00571AFF"/>
    <w:rsid w:val="005D37E3"/>
    <w:rsid w:val="005F6CC4"/>
    <w:rsid w:val="0060635F"/>
    <w:rsid w:val="0063527A"/>
    <w:rsid w:val="006449FB"/>
    <w:rsid w:val="00650C5D"/>
    <w:rsid w:val="006612A7"/>
    <w:rsid w:val="00706774"/>
    <w:rsid w:val="00720895"/>
    <w:rsid w:val="007709F1"/>
    <w:rsid w:val="00785126"/>
    <w:rsid w:val="00790C74"/>
    <w:rsid w:val="007C6BD4"/>
    <w:rsid w:val="007E21EC"/>
    <w:rsid w:val="008043FF"/>
    <w:rsid w:val="008438F2"/>
    <w:rsid w:val="00852BFF"/>
    <w:rsid w:val="008A32D9"/>
    <w:rsid w:val="008A678A"/>
    <w:rsid w:val="008B3CD1"/>
    <w:rsid w:val="008F1CF9"/>
    <w:rsid w:val="00914160"/>
    <w:rsid w:val="009579B7"/>
    <w:rsid w:val="00957E3F"/>
    <w:rsid w:val="009B2770"/>
    <w:rsid w:val="009D24A8"/>
    <w:rsid w:val="009F27F3"/>
    <w:rsid w:val="00A83D82"/>
    <w:rsid w:val="00A84CC1"/>
    <w:rsid w:val="00A9197F"/>
    <w:rsid w:val="00AB22C2"/>
    <w:rsid w:val="00AC621D"/>
    <w:rsid w:val="00AE1286"/>
    <w:rsid w:val="00AE6EF3"/>
    <w:rsid w:val="00AF75D6"/>
    <w:rsid w:val="00B14FC1"/>
    <w:rsid w:val="00B2351B"/>
    <w:rsid w:val="00B44CF9"/>
    <w:rsid w:val="00BB131C"/>
    <w:rsid w:val="00BC507B"/>
    <w:rsid w:val="00BD5733"/>
    <w:rsid w:val="00BE0436"/>
    <w:rsid w:val="00C1246A"/>
    <w:rsid w:val="00C2718B"/>
    <w:rsid w:val="00C543E3"/>
    <w:rsid w:val="00C61A06"/>
    <w:rsid w:val="00C92F9D"/>
    <w:rsid w:val="00CA06E4"/>
    <w:rsid w:val="00CB0DDD"/>
    <w:rsid w:val="00CB2DE0"/>
    <w:rsid w:val="00CC6E77"/>
    <w:rsid w:val="00CE0A7A"/>
    <w:rsid w:val="00CF0C42"/>
    <w:rsid w:val="00D06088"/>
    <w:rsid w:val="00D1331A"/>
    <w:rsid w:val="00D14A61"/>
    <w:rsid w:val="00D357C5"/>
    <w:rsid w:val="00D75360"/>
    <w:rsid w:val="00D955EB"/>
    <w:rsid w:val="00DB634E"/>
    <w:rsid w:val="00DE06D3"/>
    <w:rsid w:val="00E1147F"/>
    <w:rsid w:val="00E30FA1"/>
    <w:rsid w:val="00E3470D"/>
    <w:rsid w:val="00E52E11"/>
    <w:rsid w:val="00E91313"/>
    <w:rsid w:val="00EE29A2"/>
    <w:rsid w:val="00EE57BC"/>
    <w:rsid w:val="00EE7D5C"/>
    <w:rsid w:val="00EF2A92"/>
    <w:rsid w:val="00F21E38"/>
    <w:rsid w:val="00F82C5B"/>
    <w:rsid w:val="00F83BB7"/>
    <w:rsid w:val="00F9071F"/>
    <w:rsid w:val="00FB291A"/>
    <w:rsid w:val="00FC0136"/>
    <w:rsid w:val="00FC7277"/>
    <w:rsid w:val="0743C16A"/>
    <w:rsid w:val="10EE20FA"/>
    <w:rsid w:val="19B7C8D7"/>
    <w:rsid w:val="3006E9DE"/>
    <w:rsid w:val="5961550D"/>
    <w:rsid w:val="7C0F5C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50D44E"/>
  <w15:chartTrackingRefBased/>
  <w15:docId w15:val="{99BDF269-8B29-4F9F-A677-5822952AE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rsid w:val="00D14A61"/>
    <w:pPr>
      <w:keepNext/>
      <w:spacing w:before="240" w:after="60"/>
      <w:outlineLvl w:val="0"/>
    </w:pPr>
    <w:rPr>
      <w:rFonts w:ascii="Arial"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character" w:styleId="Hyperlink">
    <w:name w:val="Hyperlink"/>
    <w:basedOn w:val="DefaultParagraphFont"/>
    <w:rPr>
      <w:color w:val="0000FF"/>
      <w:u w:val="single"/>
    </w:rPr>
  </w:style>
  <w:style w:type="paragraph" w:styleId="NormalWeb">
    <w:name w:val="Normal (Web)"/>
    <w:basedOn w:val="Normal"/>
    <w:rsid w:val="00D14A61"/>
    <w:pPr>
      <w:spacing w:before="100" w:beforeAutospacing="1" w:after="100" w:afterAutospacing="1"/>
    </w:pPr>
    <w:rPr>
      <w:sz w:val="24"/>
      <w:szCs w:val="24"/>
    </w:rPr>
  </w:style>
  <w:style w:type="character" w:styleId="Strong">
    <w:name w:val="Strong"/>
    <w:basedOn w:val="DefaultParagraphFont"/>
    <w:qFormat/>
    <w:rsid w:val="00D14A61"/>
    <w:rPr>
      <w:b/>
      <w:bCs/>
    </w:rPr>
  </w:style>
  <w:style w:type="paragraph" w:styleId="z-TopofForm">
    <w:name w:val="HTML Top of Form"/>
    <w:basedOn w:val="Normal"/>
    <w:next w:val="Normal"/>
    <w:hidden/>
    <w:rsid w:val="00D14A61"/>
    <w:pPr>
      <w:pBdr>
        <w:bottom w:val="single" w:sz="6" w:space="1" w:color="auto"/>
      </w:pBdr>
      <w:jc w:val="center"/>
    </w:pPr>
    <w:rPr>
      <w:rFonts w:ascii="Arial" w:hAnsi="Arial" w:cs="Arial"/>
      <w:vanish/>
      <w:sz w:val="16"/>
      <w:szCs w:val="16"/>
      <w:lang w:val="en-US"/>
    </w:rPr>
  </w:style>
  <w:style w:type="table" w:styleId="TableGrid">
    <w:name w:val="Table Grid"/>
    <w:basedOn w:val="TableNormal"/>
    <w:uiPriority w:val="59"/>
    <w:rsid w:val="003164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75D6"/>
    <w:pPr>
      <w:ind w:left="720"/>
      <w:contextualSpacing/>
    </w:pPr>
  </w:style>
  <w:style w:type="character" w:customStyle="1" w:styleId="UnresolvedMention">
    <w:name w:val="Unresolved Mention"/>
    <w:basedOn w:val="DefaultParagraphFont"/>
    <w:uiPriority w:val="99"/>
    <w:semiHidden/>
    <w:unhideWhenUsed/>
    <w:rsid w:val="00AE1286"/>
    <w:rPr>
      <w:color w:val="808080"/>
      <w:shd w:val="clear" w:color="auto" w:fill="E6E6E6"/>
    </w:rPr>
  </w:style>
  <w:style w:type="character" w:customStyle="1" w:styleId="FooterChar">
    <w:name w:val="Footer Char"/>
    <w:basedOn w:val="DefaultParagraphFont"/>
    <w:link w:val="Footer"/>
    <w:uiPriority w:val="99"/>
    <w:rsid w:val="0070677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xcportal.sharepoint.com/sites/globalpcc/shared%20documents/accounts%20%26%20projects/csc%20o365/o365%20and%20onpremise%20request%20form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SS_Internal_Help_Desk@csc.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dxcportal.sharepoint.com/sites/globalpcc" TargetMode="External"/><Relationship Id="rId1" Type="http://schemas.openxmlformats.org/officeDocument/2006/relationships/hyperlink" Target="https://dxcportal.sharepoint.com/sites/globalpcc/_layouts/15/guestaccess.aspx?guestaccesstoken=OKRCp%2bqJa%2fR6kxIhbyqE%2fbdLSMoXm3cMRshEO8BU67A%3d&amp;folderid=2_109c03c047a18456b8c65079252959fe6&amp;rev=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073EBE3F8F8449A48F365875FEBA72" ma:contentTypeVersion="4" ma:contentTypeDescription="Create a new document." ma:contentTypeScope="" ma:versionID="0d8d34003fcb2cb5c3173f182a3e49fe">
  <xsd:schema xmlns:xsd="http://www.w3.org/2001/XMLSchema" xmlns:xs="http://www.w3.org/2001/XMLSchema" xmlns:p="http://schemas.microsoft.com/office/2006/metadata/properties" xmlns:ns2="0a43f47b-5bda-4f12-ac26-c8a60a8c6340" xmlns:ns3="5dda11ad-459b-4948-a0d6-4404777128ab" targetNamespace="http://schemas.microsoft.com/office/2006/metadata/properties" ma:root="true" ma:fieldsID="6ec40d72078ca054819a364655102791" ns2:_="" ns3:_="">
    <xsd:import namespace="0a43f47b-5bda-4f12-ac26-c8a60a8c6340"/>
    <xsd:import namespace="5dda11ad-459b-4948-a0d6-4404777128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3f47b-5bda-4f12-ac26-c8a60a8c6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dda11ad-459b-4948-a0d6-4404777128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dda11ad-459b-4948-a0d6-4404777128ab">
      <UserInfo>
        <DisplayName>Wong, Shing Dih</DisplayName>
        <AccountId>19379</AccountId>
        <AccountType/>
      </UserInfo>
      <UserInfo>
        <DisplayName>Zhang, Qi</DisplayName>
        <AccountId>19380</AccountId>
        <AccountType/>
      </UserInfo>
      <UserInfo>
        <DisplayName>GT&amp;IC PCC</DisplayName>
        <AccountId>11017</AccountId>
        <AccountType/>
      </UserInfo>
      <UserInfo>
        <DisplayName>Manchanda, Nivedita</DisplayName>
        <AccountId>15143</AccountId>
        <AccountType/>
      </UserInfo>
      <UserInfo>
        <DisplayName>Bhatnagar, Anupama</DisplayName>
        <AccountId>11839</AccountId>
        <AccountType/>
      </UserInfo>
      <UserInfo>
        <DisplayName>Bertalan, Bradley D</DisplayName>
        <AccountId>1168</AccountId>
        <AccountType/>
      </UserInfo>
      <UserInfo>
        <DisplayName>Hesler, Mark</DisplayName>
        <AccountId>1411</AccountId>
        <AccountType/>
      </UserInfo>
      <UserInfo>
        <DisplayName>van den Berg, Raymond</DisplayName>
        <AccountId>21840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3A21E-F392-4CC6-8BFB-EC0F1EFF3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3f47b-5bda-4f12-ac26-c8a60a8c6340"/>
    <ds:schemaRef ds:uri="5dda11ad-459b-4948-a0d6-4404777128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0637CD-8411-4B2E-B796-E8372ED7E591}">
  <ds:schemaRefs>
    <ds:schemaRef ds:uri="http://schemas.microsoft.com/sharepoint/v3/contenttype/forms"/>
  </ds:schemaRefs>
</ds:datastoreItem>
</file>

<file path=customXml/itemProps3.xml><?xml version="1.0" encoding="utf-8"?>
<ds:datastoreItem xmlns:ds="http://schemas.openxmlformats.org/officeDocument/2006/customXml" ds:itemID="{EDB0880A-250A-42F4-9B54-F5BA83C7B517}">
  <ds:schemaRefs>
    <ds:schemaRef ds:uri="http://schemas.microsoft.com/office/2006/metadata/properties"/>
    <ds:schemaRef ds:uri="http://schemas.microsoft.com/office/infopath/2007/PartnerControls"/>
    <ds:schemaRef ds:uri="5dda11ad-459b-4948-a0d6-4404777128ab"/>
  </ds:schemaRefs>
</ds:datastoreItem>
</file>

<file path=customXml/itemProps4.xml><?xml version="1.0" encoding="utf-8"?>
<ds:datastoreItem xmlns:ds="http://schemas.openxmlformats.org/officeDocument/2006/customXml" ds:itemID="{8D2589D7-4B0E-4A3D-AE4A-784EBB2CD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Form Template</vt:lpstr>
    </vt:vector>
  </TitlesOfParts>
  <Company>Computer Sciences Corporation</Company>
  <LinksUpToDate>false</LinksUpToDate>
  <CharactersWithSpaces>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Template</dc:title>
  <dc:subject/>
  <dc:creator>CSC</dc:creator>
  <cp:keywords/>
  <dc:description/>
  <cp:lastModifiedBy>Goyal, Mehul</cp:lastModifiedBy>
  <cp:revision>7</cp:revision>
  <cp:lastPrinted>2002-03-05T10:01:00Z</cp:lastPrinted>
  <dcterms:created xsi:type="dcterms:W3CDTF">2018-09-21T20:13:00Z</dcterms:created>
  <dcterms:modified xsi:type="dcterms:W3CDTF">2018-09-28T05:40:00Z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0x01010077073EBE3F8F8449A48F365875FEBA72</vt:lpwstr>
  </property>
  <property fmtid="{D5CDD505-2E9C-101B-9397-08002B2CF9AE}" pid="3" name="Global Keywords">
    <vt:lpwstr/>
  </property>
  <property fmtid="{D5CDD505-2E9C-101B-9397-08002B2CF9AE}" pid="4" name="Information Systems DocType">
    <vt:lpwstr/>
  </property>
  <property fmtid="{D5CDD505-2E9C-101B-9397-08002B2CF9AE}" pid="5" name="SharedWithUsers">
    <vt:lpwstr>19379;#Wong, Shing Dih;#19380;#Zhang, Qi;#11017;#GT&amp;IC PCC;#15143;#Manchanda, Nivedita;#11839;#Bhatnagar, Anupama;#1168;#Bertalan, Bradley D;#1411;#Hesler, Mark;#21840;#van den Berg, Raymond</vt:lpwstr>
  </property>
  <property fmtid="{D5CDD505-2E9C-101B-9397-08002B2CF9AE}" pid="6" name="Form Description">
    <vt:lpwstr>New Shared Mailbox to provide a group email address identity, mailbox and shared calendar.</vt:lpwstr>
  </property>
</Properties>
</file>